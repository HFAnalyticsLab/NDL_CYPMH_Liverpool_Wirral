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DBB5E" w14:textId="33F9D33A" w:rsidR="00717BC9" w:rsidRDefault="00717BC9" w:rsidP="00717BC9">
      <w:pPr>
        <w:jc w:val="center"/>
        <w:rPr>
          <w:rFonts w:ascii="Georgia" w:hAnsi="Georgia"/>
          <w:sz w:val="40"/>
          <w:szCs w:val="40"/>
        </w:rPr>
      </w:pPr>
    </w:p>
    <w:p w14:paraId="4637FD5A" w14:textId="10F1BB9E" w:rsidR="00717BC9" w:rsidRDefault="00717BC9" w:rsidP="00CC3A9C">
      <w:pPr>
        <w:jc w:val="center"/>
        <w:rPr>
          <w:rFonts w:ascii="Georgia" w:hAnsi="Georgia"/>
          <w:sz w:val="40"/>
          <w:szCs w:val="40"/>
        </w:rPr>
      </w:pPr>
      <w:r>
        <w:rPr>
          <w:rFonts w:ascii="Georgia" w:hAnsi="Georgia"/>
          <w:sz w:val="40"/>
          <w:szCs w:val="40"/>
        </w:rPr>
        <w:t>Children and Young People Mental Health in Liverpool and Wirral</w:t>
      </w:r>
    </w:p>
    <w:p w14:paraId="7499E863" w14:textId="78D558A8" w:rsidR="00717BC9" w:rsidRPr="00717BC9" w:rsidRDefault="00717BC9" w:rsidP="00717BC9">
      <w:pPr>
        <w:rPr>
          <w:rFonts w:ascii="Georgia" w:hAnsi="Georgia"/>
          <w:color w:val="767171" w:themeColor="background2" w:themeShade="80"/>
          <w:sz w:val="28"/>
          <w:szCs w:val="28"/>
        </w:rPr>
      </w:pPr>
      <w:r w:rsidRPr="00717BC9">
        <w:rPr>
          <w:rFonts w:ascii="Georgia" w:hAnsi="Georgia"/>
          <w:color w:val="767171" w:themeColor="background2" w:themeShade="80"/>
          <w:sz w:val="28"/>
          <w:szCs w:val="28"/>
        </w:rPr>
        <w:t>Networked Data Lab Liverpool CCG, Wirral CCG and Wirral Council</w:t>
      </w:r>
    </w:p>
    <w:p w14:paraId="475EFC43" w14:textId="43B80FF7" w:rsidR="00717BC9" w:rsidRPr="00CC3A9C" w:rsidRDefault="00717BC9" w:rsidP="00717BC9">
      <w:pPr>
        <w:rPr>
          <w:rFonts w:ascii="Georgia" w:hAnsi="Georgia" w:cs="Arial"/>
          <w:color w:val="808080" w:themeColor="background1" w:themeShade="80"/>
          <w:sz w:val="20"/>
          <w:szCs w:val="20"/>
        </w:rPr>
      </w:pPr>
      <w:r w:rsidRPr="00CC3A9C">
        <w:rPr>
          <w:rFonts w:ascii="Georgia" w:hAnsi="Georgia" w:cs="Arial"/>
          <w:color w:val="808080" w:themeColor="background1" w:themeShade="80"/>
          <w:sz w:val="20"/>
          <w:szCs w:val="20"/>
        </w:rPr>
        <w:t>Liverpool</w:t>
      </w:r>
      <w:r w:rsidR="007B35E5">
        <w:rPr>
          <w:rFonts w:ascii="Georgia" w:hAnsi="Georgia" w:cs="Arial"/>
          <w:color w:val="808080" w:themeColor="background1" w:themeShade="80"/>
          <w:sz w:val="20"/>
          <w:szCs w:val="20"/>
        </w:rPr>
        <w:t>:</w:t>
      </w:r>
      <w:r w:rsidRPr="00CC3A9C">
        <w:rPr>
          <w:rFonts w:ascii="Georgia" w:hAnsi="Georgia" w:cs="Arial"/>
          <w:color w:val="808080" w:themeColor="background1" w:themeShade="80"/>
          <w:sz w:val="20"/>
          <w:szCs w:val="20"/>
        </w:rPr>
        <w:t xml:space="preserve"> Roberta Piroddi, Tim Caine, Helen Duckworth, Karen Jones</w:t>
      </w:r>
      <w:r w:rsidR="007B35E5">
        <w:rPr>
          <w:rFonts w:ascii="Georgia" w:hAnsi="Georgia" w:cs="Arial"/>
          <w:color w:val="808080" w:themeColor="background1" w:themeShade="80"/>
          <w:sz w:val="20"/>
          <w:szCs w:val="20"/>
        </w:rPr>
        <w:t>, Lauren Barnett</w:t>
      </w:r>
      <w:r w:rsidR="00CB2098">
        <w:rPr>
          <w:rFonts w:ascii="Georgia" w:hAnsi="Georgia" w:cs="Arial"/>
          <w:color w:val="808080" w:themeColor="background1" w:themeShade="80"/>
          <w:sz w:val="20"/>
          <w:szCs w:val="20"/>
        </w:rPr>
        <w:t>, Annmarie Daley</w:t>
      </w:r>
      <w:r w:rsidRPr="00CC3A9C">
        <w:rPr>
          <w:rFonts w:ascii="Georgia" w:hAnsi="Georgia" w:cs="Arial"/>
          <w:color w:val="808080" w:themeColor="background1" w:themeShade="80"/>
          <w:sz w:val="20"/>
          <w:szCs w:val="20"/>
        </w:rPr>
        <w:t xml:space="preserve"> </w:t>
      </w:r>
    </w:p>
    <w:p w14:paraId="284B403D" w14:textId="029729E1" w:rsidR="00CB2098" w:rsidRPr="00CC3A9C" w:rsidRDefault="00717BC9" w:rsidP="00717BC9">
      <w:pPr>
        <w:rPr>
          <w:rFonts w:ascii="Georgia" w:hAnsi="Georgia" w:cs="Arial"/>
          <w:color w:val="808080" w:themeColor="background1" w:themeShade="80"/>
          <w:sz w:val="20"/>
          <w:szCs w:val="20"/>
        </w:rPr>
      </w:pPr>
      <w:r w:rsidRPr="00CC3A9C">
        <w:rPr>
          <w:rFonts w:ascii="Georgia" w:hAnsi="Georgia" w:cs="Arial"/>
          <w:color w:val="808080" w:themeColor="background1" w:themeShade="80"/>
          <w:sz w:val="20"/>
          <w:szCs w:val="20"/>
        </w:rPr>
        <w:t>Wirral</w:t>
      </w:r>
      <w:r w:rsidR="007B35E5">
        <w:rPr>
          <w:rFonts w:ascii="Georgia" w:hAnsi="Georgia" w:cs="Arial"/>
          <w:color w:val="808080" w:themeColor="background1" w:themeShade="80"/>
          <w:sz w:val="20"/>
          <w:szCs w:val="20"/>
        </w:rPr>
        <w:t>:</w:t>
      </w:r>
      <w:r w:rsidRPr="00CC3A9C">
        <w:rPr>
          <w:rFonts w:ascii="Georgia" w:hAnsi="Georgia" w:cs="Arial"/>
          <w:color w:val="808080" w:themeColor="background1" w:themeShade="80"/>
          <w:sz w:val="20"/>
          <w:szCs w:val="20"/>
        </w:rPr>
        <w:t xml:space="preserve"> Matthew Gilmore, Lee </w:t>
      </w:r>
      <w:r w:rsidR="00CB2098" w:rsidRPr="00CC3A9C">
        <w:rPr>
          <w:rFonts w:ascii="Georgia" w:hAnsi="Georgia" w:cs="Arial"/>
          <w:color w:val="808080" w:themeColor="background1" w:themeShade="80"/>
          <w:sz w:val="20"/>
          <w:szCs w:val="20"/>
        </w:rPr>
        <w:t>Kirkham,</w:t>
      </w:r>
      <w:r w:rsidR="00CB2098">
        <w:rPr>
          <w:rFonts w:ascii="Georgia" w:hAnsi="Georgia" w:cs="Arial"/>
          <w:color w:val="808080" w:themeColor="background1" w:themeShade="80"/>
          <w:sz w:val="20"/>
          <w:szCs w:val="20"/>
        </w:rPr>
        <w:t xml:space="preserve"> Beverley Murray, Simon Chambers</w:t>
      </w:r>
    </w:p>
    <w:p w14:paraId="03DEAAF5" w14:textId="08DB6F87" w:rsidR="00717BC9" w:rsidRDefault="00717BC9" w:rsidP="00717BC9">
      <w:pPr>
        <w:rPr>
          <w:rFonts w:ascii="Georgia" w:hAnsi="Georgia" w:cs="Arial"/>
          <w:color w:val="808080" w:themeColor="background1" w:themeShade="80"/>
        </w:rPr>
      </w:pPr>
    </w:p>
    <w:p w14:paraId="65523B4C" w14:textId="77777777" w:rsidR="00D54D1A" w:rsidRPr="00717BC9" w:rsidRDefault="00D54D1A" w:rsidP="00717BC9">
      <w:pPr>
        <w:rPr>
          <w:rFonts w:ascii="Georgia" w:hAnsi="Georgia" w:cs="Arial"/>
          <w:color w:val="808080" w:themeColor="background1" w:themeShade="80"/>
        </w:rPr>
      </w:pPr>
    </w:p>
    <w:p w14:paraId="35D27BA7" w14:textId="0F6FE0CA" w:rsidR="00D54D1A" w:rsidRDefault="00717BC9" w:rsidP="00D54D1A">
      <w:pPr>
        <w:pStyle w:val="ListParagraph"/>
        <w:numPr>
          <w:ilvl w:val="0"/>
          <w:numId w:val="6"/>
        </w:numPr>
        <w:rPr>
          <w:rFonts w:ascii="Arial" w:hAnsi="Arial" w:cs="Arial"/>
          <w:sz w:val="21"/>
          <w:szCs w:val="21"/>
        </w:rPr>
      </w:pPr>
      <w:r w:rsidRPr="00D54D1A">
        <w:rPr>
          <w:rFonts w:ascii="Arial" w:hAnsi="Arial" w:cs="Arial"/>
          <w:b/>
          <w:bCs/>
          <w:sz w:val="21"/>
          <w:szCs w:val="21"/>
        </w:rPr>
        <w:t>Background:</w:t>
      </w:r>
      <w:r w:rsidRPr="00D54D1A">
        <w:rPr>
          <w:rFonts w:ascii="Arial" w:hAnsi="Arial" w:cs="Arial"/>
          <w:sz w:val="21"/>
          <w:szCs w:val="21"/>
        </w:rPr>
        <w:t xml:space="preserve"> </w:t>
      </w:r>
    </w:p>
    <w:p w14:paraId="520F5C4E" w14:textId="77777777" w:rsidR="00CB2098" w:rsidRPr="00D54D1A" w:rsidRDefault="00CB2098" w:rsidP="003B2D5B">
      <w:pPr>
        <w:pStyle w:val="ListParagraph"/>
        <w:ind w:left="862"/>
        <w:rPr>
          <w:rFonts w:ascii="Arial" w:hAnsi="Arial" w:cs="Arial"/>
          <w:sz w:val="21"/>
          <w:szCs w:val="21"/>
        </w:rPr>
      </w:pPr>
    </w:p>
    <w:p w14:paraId="13B72CC8" w14:textId="5778B9C6" w:rsidR="00717BC9" w:rsidRPr="00D54D1A" w:rsidRDefault="00717BC9" w:rsidP="00D54D1A">
      <w:pPr>
        <w:rPr>
          <w:rFonts w:ascii="Arial" w:hAnsi="Arial" w:cs="Arial"/>
          <w:color w:val="000000" w:themeColor="text1"/>
          <w:sz w:val="21"/>
          <w:szCs w:val="21"/>
        </w:rPr>
      </w:pPr>
      <w:r w:rsidRPr="00D54D1A">
        <w:rPr>
          <w:rFonts w:ascii="Arial" w:hAnsi="Arial" w:cs="Arial"/>
          <w:color w:val="000000" w:themeColor="text1"/>
          <w:sz w:val="21"/>
          <w:szCs w:val="21"/>
        </w:rPr>
        <w:t xml:space="preserve">A </w:t>
      </w:r>
      <w:hyperlink r:id="rId8" w:history="1">
        <w:r w:rsidRPr="00D54D1A">
          <w:rPr>
            <w:rFonts w:ascii="Arial" w:hAnsi="Arial" w:cs="Arial"/>
            <w:color w:val="000000" w:themeColor="text1"/>
            <w:sz w:val="21"/>
            <w:szCs w:val="21"/>
          </w:rPr>
          <w:t xml:space="preserve">recent </w:t>
        </w:r>
        <w:r w:rsidR="00D6000D">
          <w:rPr>
            <w:rFonts w:ascii="Arial" w:hAnsi="Arial" w:cs="Arial"/>
            <w:color w:val="000000" w:themeColor="text1"/>
            <w:sz w:val="21"/>
            <w:szCs w:val="21"/>
          </w:rPr>
          <w:t>report published by Children’s Commissioner</w:t>
        </w:r>
        <w:r w:rsidR="00F00097">
          <w:rPr>
            <w:rFonts w:ascii="Arial" w:hAnsi="Arial" w:cs="Arial"/>
            <w:color w:val="000000" w:themeColor="text1"/>
            <w:sz w:val="21"/>
            <w:szCs w:val="21"/>
          </w:rPr>
          <w:t xml:space="preserve"> (1)</w:t>
        </w:r>
        <w:r w:rsidR="00D6000D">
          <w:rPr>
            <w:rFonts w:ascii="Arial" w:hAnsi="Arial" w:cs="Arial"/>
            <w:color w:val="000000" w:themeColor="text1"/>
            <w:sz w:val="21"/>
            <w:szCs w:val="21"/>
          </w:rPr>
          <w:t xml:space="preserve"> </w:t>
        </w:r>
      </w:hyperlink>
      <w:r w:rsidRPr="00D54D1A">
        <w:rPr>
          <w:rFonts w:ascii="Arial" w:hAnsi="Arial" w:cs="Arial"/>
          <w:color w:val="000000" w:themeColor="text1"/>
          <w:sz w:val="21"/>
          <w:szCs w:val="21"/>
        </w:rPr>
        <w:t>report</w:t>
      </w:r>
      <w:r w:rsidR="00F00097">
        <w:rPr>
          <w:rFonts w:ascii="Arial" w:hAnsi="Arial" w:cs="Arial"/>
          <w:color w:val="000000" w:themeColor="text1"/>
          <w:sz w:val="21"/>
          <w:szCs w:val="21"/>
        </w:rPr>
        <w:t>s</w:t>
      </w:r>
      <w:r w:rsidRPr="00D54D1A">
        <w:rPr>
          <w:rFonts w:ascii="Arial" w:hAnsi="Arial" w:cs="Arial"/>
          <w:color w:val="000000" w:themeColor="text1"/>
          <w:sz w:val="21"/>
          <w:szCs w:val="21"/>
        </w:rPr>
        <w:t xml:space="preserve"> that rates of probable mental disorders have increased by six percentage points since 2018, to one in six (16%) in July 2020, partly a reflection of the impact of the pandemic. There is growing concern that child health, already at crisis point pre COVID-19, will suffer further. </w:t>
      </w:r>
    </w:p>
    <w:p w14:paraId="64AB1844" w14:textId="147F14D4" w:rsidR="00F00097" w:rsidRDefault="00F00097" w:rsidP="00717BC9">
      <w:pPr>
        <w:rPr>
          <w:rFonts w:ascii="Arial" w:hAnsi="Arial" w:cs="Arial"/>
          <w:color w:val="000000" w:themeColor="text1"/>
          <w:sz w:val="21"/>
          <w:szCs w:val="21"/>
        </w:rPr>
      </w:pPr>
      <w:r>
        <w:rPr>
          <w:rFonts w:ascii="Arial" w:hAnsi="Arial" w:cs="Arial"/>
          <w:color w:val="000000" w:themeColor="text1"/>
          <w:sz w:val="21"/>
          <w:szCs w:val="21"/>
        </w:rPr>
        <w:t>L</w:t>
      </w:r>
      <w:r w:rsidR="00717BC9" w:rsidRPr="00D54D1A">
        <w:rPr>
          <w:rFonts w:ascii="Arial" w:hAnsi="Arial" w:cs="Arial"/>
          <w:color w:val="000000" w:themeColor="text1"/>
          <w:sz w:val="21"/>
          <w:szCs w:val="21"/>
        </w:rPr>
        <w:t>ocal analysis</w:t>
      </w:r>
      <w:r w:rsidR="008C2E32">
        <w:rPr>
          <w:rFonts w:ascii="Arial" w:hAnsi="Arial" w:cs="Arial"/>
          <w:color w:val="000000" w:themeColor="text1"/>
          <w:sz w:val="21"/>
          <w:szCs w:val="21"/>
        </w:rPr>
        <w:t xml:space="preserve"> (2)</w:t>
      </w:r>
      <w:r w:rsidR="00717BC9" w:rsidRPr="00D54D1A">
        <w:rPr>
          <w:rFonts w:ascii="Arial" w:hAnsi="Arial" w:cs="Arial"/>
          <w:color w:val="000000" w:themeColor="text1"/>
          <w:sz w:val="21"/>
          <w:szCs w:val="21"/>
        </w:rPr>
        <w:t xml:space="preserve"> identified several key child health issues</w:t>
      </w:r>
      <w:r>
        <w:rPr>
          <w:rFonts w:ascii="Arial" w:hAnsi="Arial" w:cs="Arial"/>
          <w:color w:val="000000" w:themeColor="text1"/>
          <w:sz w:val="21"/>
          <w:szCs w:val="21"/>
        </w:rPr>
        <w:t xml:space="preserve"> emerging </w:t>
      </w:r>
      <w:proofErr w:type="gramStart"/>
      <w:r>
        <w:rPr>
          <w:rFonts w:ascii="Arial" w:hAnsi="Arial" w:cs="Arial"/>
          <w:color w:val="000000" w:themeColor="text1"/>
          <w:sz w:val="21"/>
          <w:szCs w:val="21"/>
        </w:rPr>
        <w:t>as a result of</w:t>
      </w:r>
      <w:proofErr w:type="gramEnd"/>
      <w:r>
        <w:rPr>
          <w:rFonts w:ascii="Arial" w:hAnsi="Arial" w:cs="Arial"/>
          <w:color w:val="000000" w:themeColor="text1"/>
          <w:sz w:val="21"/>
          <w:szCs w:val="21"/>
        </w:rPr>
        <w:t xml:space="preserve"> the pandemic</w:t>
      </w:r>
      <w:r w:rsidR="00717BC9" w:rsidRPr="00D54D1A">
        <w:rPr>
          <w:rFonts w:ascii="Arial" w:hAnsi="Arial" w:cs="Arial"/>
          <w:color w:val="000000" w:themeColor="text1"/>
          <w:sz w:val="21"/>
          <w:szCs w:val="21"/>
        </w:rPr>
        <w:t xml:space="preserve">: </w:t>
      </w:r>
    </w:p>
    <w:p w14:paraId="697FDAF9" w14:textId="77777777" w:rsidR="00F00097" w:rsidRDefault="00717BC9" w:rsidP="00F00097">
      <w:pPr>
        <w:pStyle w:val="ListParagraph"/>
        <w:numPr>
          <w:ilvl w:val="0"/>
          <w:numId w:val="13"/>
        </w:numPr>
        <w:rPr>
          <w:rFonts w:ascii="Arial" w:hAnsi="Arial" w:cs="Arial"/>
          <w:color w:val="000000" w:themeColor="text1"/>
          <w:sz w:val="21"/>
          <w:szCs w:val="21"/>
        </w:rPr>
      </w:pPr>
      <w:r w:rsidRPr="00F00097">
        <w:rPr>
          <w:rFonts w:ascii="Arial" w:hAnsi="Arial" w:cs="Arial"/>
          <w:color w:val="000000" w:themeColor="text1"/>
          <w:sz w:val="21"/>
          <w:szCs w:val="21"/>
        </w:rPr>
        <w:t>the diversion of health and social care resulting from lockdown</w:t>
      </w:r>
      <w:r w:rsidR="00F00097">
        <w:rPr>
          <w:rFonts w:ascii="Arial" w:hAnsi="Arial" w:cs="Arial"/>
          <w:color w:val="000000" w:themeColor="text1"/>
          <w:sz w:val="21"/>
          <w:szCs w:val="21"/>
        </w:rPr>
        <w:t xml:space="preserve"> </w:t>
      </w:r>
      <w:r w:rsidRPr="00F00097">
        <w:rPr>
          <w:rFonts w:ascii="Arial" w:hAnsi="Arial" w:cs="Arial"/>
          <w:color w:val="000000" w:themeColor="text1"/>
          <w:sz w:val="21"/>
          <w:szCs w:val="21"/>
        </w:rPr>
        <w:t xml:space="preserve">  </w:t>
      </w:r>
    </w:p>
    <w:p w14:paraId="1295E0C5" w14:textId="77777777" w:rsidR="00F00097" w:rsidRDefault="00717BC9" w:rsidP="00F00097">
      <w:pPr>
        <w:pStyle w:val="ListParagraph"/>
        <w:numPr>
          <w:ilvl w:val="0"/>
          <w:numId w:val="13"/>
        </w:numPr>
        <w:rPr>
          <w:rFonts w:ascii="Arial" w:hAnsi="Arial" w:cs="Arial"/>
          <w:color w:val="000000" w:themeColor="text1"/>
          <w:sz w:val="21"/>
          <w:szCs w:val="21"/>
        </w:rPr>
      </w:pPr>
      <w:r w:rsidRPr="00F00097">
        <w:rPr>
          <w:rFonts w:ascii="Arial" w:hAnsi="Arial" w:cs="Arial"/>
          <w:color w:val="000000" w:themeColor="text1"/>
          <w:sz w:val="21"/>
          <w:szCs w:val="21"/>
        </w:rPr>
        <w:t>interruption of and planned return to schooling</w:t>
      </w:r>
    </w:p>
    <w:p w14:paraId="0DA33EE4" w14:textId="77777777" w:rsidR="00F00097" w:rsidRDefault="00717BC9" w:rsidP="00F00097">
      <w:pPr>
        <w:pStyle w:val="ListParagraph"/>
        <w:numPr>
          <w:ilvl w:val="0"/>
          <w:numId w:val="13"/>
        </w:numPr>
        <w:rPr>
          <w:rFonts w:ascii="Arial" w:hAnsi="Arial" w:cs="Arial"/>
          <w:color w:val="000000" w:themeColor="text1"/>
          <w:sz w:val="21"/>
          <w:szCs w:val="21"/>
        </w:rPr>
      </w:pPr>
      <w:r w:rsidRPr="00F00097">
        <w:rPr>
          <w:rFonts w:ascii="Arial" w:hAnsi="Arial" w:cs="Arial"/>
          <w:color w:val="000000" w:themeColor="text1"/>
          <w:sz w:val="21"/>
          <w:szCs w:val="21"/>
        </w:rPr>
        <w:t xml:space="preserve"> increased health risks of lockdown, particularly domestic abuse, mental health and impacts on young carers  </w:t>
      </w:r>
    </w:p>
    <w:p w14:paraId="55D74E0A" w14:textId="114E8DD1" w:rsidR="00717BC9" w:rsidRPr="00F00097" w:rsidRDefault="00717BC9" w:rsidP="00F00097">
      <w:pPr>
        <w:pStyle w:val="ListParagraph"/>
        <w:numPr>
          <w:ilvl w:val="0"/>
          <w:numId w:val="13"/>
        </w:numPr>
        <w:rPr>
          <w:rFonts w:ascii="Arial" w:hAnsi="Arial" w:cs="Arial"/>
          <w:color w:val="000000" w:themeColor="text1"/>
          <w:sz w:val="21"/>
          <w:szCs w:val="21"/>
        </w:rPr>
      </w:pPr>
      <w:r w:rsidRPr="00F00097">
        <w:rPr>
          <w:rFonts w:ascii="Arial" w:hAnsi="Arial" w:cs="Arial"/>
          <w:color w:val="000000" w:themeColor="text1"/>
          <w:sz w:val="21"/>
          <w:szCs w:val="21"/>
        </w:rPr>
        <w:t>long-term impacts on child poverty and social inequalities.</w:t>
      </w:r>
    </w:p>
    <w:p w14:paraId="0995D647" w14:textId="21D294C2" w:rsidR="00412895" w:rsidRDefault="001546CA" w:rsidP="00412895">
      <w:pPr>
        <w:rPr>
          <w:rFonts w:ascii="Arial" w:hAnsi="Arial" w:cs="Arial"/>
          <w:color w:val="000000" w:themeColor="text1"/>
          <w:sz w:val="21"/>
          <w:szCs w:val="21"/>
        </w:rPr>
      </w:pPr>
      <w:r>
        <w:rPr>
          <w:rFonts w:ascii="Arial" w:hAnsi="Arial" w:cs="Arial"/>
          <w:color w:val="000000" w:themeColor="text1"/>
          <w:sz w:val="21"/>
          <w:szCs w:val="21"/>
        </w:rPr>
        <w:t xml:space="preserve">Inequalities in services and identification of increased risks are themes common to both </w:t>
      </w:r>
      <w:r w:rsidR="009E2E16">
        <w:rPr>
          <w:rFonts w:ascii="Arial" w:hAnsi="Arial" w:cs="Arial"/>
          <w:color w:val="000000" w:themeColor="text1"/>
          <w:sz w:val="21"/>
          <w:szCs w:val="21"/>
        </w:rPr>
        <w:t>L</w:t>
      </w:r>
      <w:r w:rsidR="00DC3BD3">
        <w:rPr>
          <w:rFonts w:ascii="Arial" w:hAnsi="Arial" w:cs="Arial"/>
          <w:color w:val="000000" w:themeColor="text1"/>
          <w:sz w:val="21"/>
          <w:szCs w:val="21"/>
        </w:rPr>
        <w:t xml:space="preserve">ocal </w:t>
      </w:r>
      <w:r w:rsidR="009E2E16">
        <w:rPr>
          <w:rFonts w:ascii="Arial" w:hAnsi="Arial" w:cs="Arial"/>
          <w:color w:val="000000" w:themeColor="text1"/>
          <w:sz w:val="21"/>
          <w:szCs w:val="21"/>
        </w:rPr>
        <w:t>Transformational Plans</w:t>
      </w:r>
      <w:r w:rsidR="00F67798">
        <w:rPr>
          <w:rFonts w:ascii="Arial" w:hAnsi="Arial" w:cs="Arial"/>
          <w:color w:val="000000" w:themeColor="text1"/>
          <w:sz w:val="21"/>
          <w:szCs w:val="21"/>
        </w:rPr>
        <w:t xml:space="preserve"> </w:t>
      </w:r>
      <w:r w:rsidR="00C34923">
        <w:rPr>
          <w:rFonts w:ascii="Arial" w:hAnsi="Arial" w:cs="Arial"/>
          <w:color w:val="000000" w:themeColor="text1"/>
          <w:sz w:val="21"/>
          <w:szCs w:val="21"/>
        </w:rPr>
        <w:t xml:space="preserve">and </w:t>
      </w:r>
      <w:del w:id="0" w:author="Roberta Piroddi" w:date="2021-06-23T15:23:00Z">
        <w:r w:rsidR="009E2E16" w:rsidDel="00C34923">
          <w:rPr>
            <w:rFonts w:ascii="Arial" w:hAnsi="Arial" w:cs="Arial"/>
            <w:color w:val="000000" w:themeColor="text1"/>
            <w:sz w:val="21"/>
            <w:szCs w:val="21"/>
          </w:rPr>
          <w:delText xml:space="preserve"> </w:delText>
        </w:r>
      </w:del>
      <w:r w:rsidR="000E7EFD">
        <w:rPr>
          <w:rFonts w:ascii="Arial" w:hAnsi="Arial" w:cs="Arial"/>
          <w:color w:val="000000" w:themeColor="text1"/>
          <w:sz w:val="21"/>
          <w:szCs w:val="21"/>
        </w:rPr>
        <w:t>The Liverpool</w:t>
      </w:r>
      <w:r w:rsidR="00412895">
        <w:rPr>
          <w:rFonts w:ascii="Arial" w:hAnsi="Arial" w:cs="Arial"/>
          <w:color w:val="000000" w:themeColor="text1"/>
          <w:sz w:val="21"/>
          <w:szCs w:val="21"/>
        </w:rPr>
        <w:t xml:space="preserve"> Mental Health and Emotional Wellbeing (MHEWB) </w:t>
      </w:r>
      <w:r w:rsidR="00D72C0A">
        <w:rPr>
          <w:rFonts w:ascii="Arial" w:hAnsi="Arial" w:cs="Arial"/>
          <w:color w:val="000000" w:themeColor="text1"/>
          <w:sz w:val="21"/>
          <w:szCs w:val="21"/>
        </w:rPr>
        <w:t>5-year</w:t>
      </w:r>
      <w:r w:rsidR="00412895">
        <w:rPr>
          <w:rFonts w:ascii="Arial" w:hAnsi="Arial" w:cs="Arial"/>
          <w:color w:val="000000" w:themeColor="text1"/>
          <w:sz w:val="21"/>
          <w:szCs w:val="21"/>
        </w:rPr>
        <w:t xml:space="preserve"> plan</w:t>
      </w:r>
      <w:r w:rsidR="00022A4B">
        <w:rPr>
          <w:rFonts w:ascii="Arial" w:hAnsi="Arial" w:cs="Arial"/>
          <w:color w:val="000000" w:themeColor="text1"/>
          <w:sz w:val="21"/>
          <w:szCs w:val="21"/>
        </w:rPr>
        <w:t xml:space="preserve"> </w:t>
      </w:r>
      <w:r w:rsidR="003B2D5B">
        <w:rPr>
          <w:rFonts w:ascii="Arial" w:hAnsi="Arial" w:cs="Arial"/>
          <w:color w:val="000000" w:themeColor="text1"/>
          <w:sz w:val="21"/>
          <w:szCs w:val="21"/>
        </w:rPr>
        <w:t xml:space="preserve">(3) </w:t>
      </w:r>
      <w:r>
        <w:rPr>
          <w:rFonts w:ascii="Arial" w:hAnsi="Arial" w:cs="Arial"/>
          <w:color w:val="000000" w:themeColor="text1"/>
          <w:sz w:val="21"/>
          <w:szCs w:val="21"/>
        </w:rPr>
        <w:t xml:space="preserve">and </w:t>
      </w:r>
      <w:proofErr w:type="gramStart"/>
      <w:r w:rsidR="009E2E16">
        <w:rPr>
          <w:rFonts w:ascii="Arial" w:hAnsi="Arial" w:cs="Arial"/>
          <w:color w:val="000000" w:themeColor="text1"/>
          <w:sz w:val="21"/>
          <w:szCs w:val="21"/>
        </w:rPr>
        <w:t>Forward Thinking</w:t>
      </w:r>
      <w:proofErr w:type="gramEnd"/>
      <w:r w:rsidR="009E2E16">
        <w:rPr>
          <w:rFonts w:ascii="Arial" w:hAnsi="Arial" w:cs="Arial"/>
          <w:color w:val="000000" w:themeColor="text1"/>
          <w:sz w:val="21"/>
          <w:szCs w:val="21"/>
        </w:rPr>
        <w:t xml:space="preserve"> </w:t>
      </w:r>
      <w:r>
        <w:rPr>
          <w:rFonts w:ascii="Arial" w:hAnsi="Arial" w:cs="Arial"/>
          <w:color w:val="000000" w:themeColor="text1"/>
          <w:sz w:val="21"/>
          <w:szCs w:val="21"/>
        </w:rPr>
        <w:t>Wirral</w:t>
      </w:r>
      <w:r w:rsidR="003B2D5B">
        <w:rPr>
          <w:rFonts w:ascii="Arial" w:hAnsi="Arial" w:cs="Arial"/>
          <w:color w:val="000000" w:themeColor="text1"/>
          <w:sz w:val="21"/>
          <w:szCs w:val="21"/>
        </w:rPr>
        <w:t xml:space="preserve"> (4)</w:t>
      </w:r>
      <w:r w:rsidR="009E2E16">
        <w:rPr>
          <w:rFonts w:ascii="Arial" w:hAnsi="Arial" w:cs="Arial"/>
          <w:color w:val="000000" w:themeColor="text1"/>
          <w:sz w:val="21"/>
          <w:szCs w:val="21"/>
        </w:rPr>
        <w:t xml:space="preserve"> </w:t>
      </w:r>
    </w:p>
    <w:p w14:paraId="1804C211" w14:textId="071A16E4" w:rsidR="00412895" w:rsidRDefault="00412895" w:rsidP="00717BC9">
      <w:pPr>
        <w:rPr>
          <w:rFonts w:ascii="Arial" w:hAnsi="Arial" w:cs="Arial"/>
          <w:color w:val="000000" w:themeColor="text1"/>
          <w:sz w:val="21"/>
          <w:szCs w:val="21"/>
        </w:rPr>
      </w:pPr>
      <w:r>
        <w:rPr>
          <w:rFonts w:ascii="Arial" w:hAnsi="Arial" w:cs="Arial"/>
          <w:color w:val="000000" w:themeColor="text1"/>
          <w:sz w:val="21"/>
          <w:szCs w:val="21"/>
        </w:rPr>
        <w:t xml:space="preserve">Adversity in childhood can create harmful levels of stress which impact healthy brain development.  As a </w:t>
      </w:r>
      <w:r w:rsidR="00B64F5A">
        <w:rPr>
          <w:rFonts w:ascii="Arial" w:hAnsi="Arial" w:cs="Arial"/>
          <w:color w:val="000000" w:themeColor="text1"/>
          <w:sz w:val="21"/>
          <w:szCs w:val="21"/>
        </w:rPr>
        <w:t>result,</w:t>
      </w:r>
      <w:r>
        <w:rPr>
          <w:rFonts w:ascii="Arial" w:hAnsi="Arial" w:cs="Arial"/>
          <w:color w:val="000000" w:themeColor="text1"/>
          <w:sz w:val="21"/>
          <w:szCs w:val="21"/>
        </w:rPr>
        <w:t xml:space="preserve"> </w:t>
      </w:r>
      <w:r w:rsidR="003B2D5B">
        <w:rPr>
          <w:rFonts w:ascii="Arial" w:hAnsi="Arial" w:cs="Arial"/>
          <w:color w:val="000000" w:themeColor="text1"/>
          <w:sz w:val="21"/>
          <w:szCs w:val="21"/>
        </w:rPr>
        <w:t xml:space="preserve">this has </w:t>
      </w:r>
      <w:r>
        <w:rPr>
          <w:rFonts w:ascii="Arial" w:hAnsi="Arial" w:cs="Arial"/>
          <w:color w:val="000000" w:themeColor="text1"/>
          <w:sz w:val="21"/>
          <w:szCs w:val="21"/>
        </w:rPr>
        <w:t xml:space="preserve">long-term implications on learning, </w:t>
      </w:r>
      <w:proofErr w:type="gramStart"/>
      <w:r>
        <w:rPr>
          <w:rFonts w:ascii="Arial" w:hAnsi="Arial" w:cs="Arial"/>
          <w:color w:val="000000" w:themeColor="text1"/>
          <w:sz w:val="21"/>
          <w:szCs w:val="21"/>
        </w:rPr>
        <w:t>behaviours</w:t>
      </w:r>
      <w:proofErr w:type="gramEnd"/>
      <w:r>
        <w:rPr>
          <w:rFonts w:ascii="Arial" w:hAnsi="Arial" w:cs="Arial"/>
          <w:color w:val="000000" w:themeColor="text1"/>
          <w:sz w:val="21"/>
          <w:szCs w:val="21"/>
        </w:rPr>
        <w:t xml:space="preserve"> and health.  </w:t>
      </w:r>
      <w:r w:rsidR="003B2D5B">
        <w:rPr>
          <w:rFonts w:ascii="Arial" w:hAnsi="Arial" w:cs="Arial"/>
          <w:color w:val="000000" w:themeColor="text1"/>
          <w:sz w:val="21"/>
          <w:szCs w:val="21"/>
        </w:rPr>
        <w:t>Adverse Childhood Experience (</w:t>
      </w:r>
      <w:r>
        <w:rPr>
          <w:rFonts w:ascii="Arial" w:hAnsi="Arial" w:cs="Arial"/>
          <w:color w:val="000000" w:themeColor="text1"/>
          <w:sz w:val="21"/>
          <w:szCs w:val="21"/>
        </w:rPr>
        <w:t>ACE</w:t>
      </w:r>
      <w:r w:rsidR="003B2D5B">
        <w:rPr>
          <w:rFonts w:ascii="Arial" w:hAnsi="Arial" w:cs="Arial"/>
          <w:color w:val="000000" w:themeColor="text1"/>
          <w:sz w:val="21"/>
          <w:szCs w:val="21"/>
        </w:rPr>
        <w:t>s)</w:t>
      </w:r>
      <w:r>
        <w:rPr>
          <w:rFonts w:ascii="Arial" w:hAnsi="Arial" w:cs="Arial"/>
          <w:color w:val="000000" w:themeColor="text1"/>
          <w:sz w:val="21"/>
          <w:szCs w:val="21"/>
        </w:rPr>
        <w:t xml:space="preserve"> have been found to be associated with a range of poorer health and social outcomes in adulthood.  </w:t>
      </w:r>
      <w:ins w:id="1" w:author="Roberta Piroddi" w:date="2021-06-23T15:23:00Z">
        <w:r w:rsidR="00C34923">
          <w:rPr>
            <w:rFonts w:ascii="Arial" w:hAnsi="Arial" w:cs="Arial"/>
            <w:color w:val="000000" w:themeColor="text1"/>
            <w:sz w:val="21"/>
            <w:szCs w:val="21"/>
          </w:rPr>
          <w:t>One</w:t>
        </w:r>
      </w:ins>
      <w:del w:id="2" w:author="Roberta Piroddi" w:date="2021-06-23T15:23:00Z">
        <w:r w:rsidDel="00C34923">
          <w:rPr>
            <w:rFonts w:ascii="Arial" w:hAnsi="Arial" w:cs="Arial"/>
            <w:color w:val="000000" w:themeColor="text1"/>
            <w:sz w:val="21"/>
            <w:szCs w:val="21"/>
          </w:rPr>
          <w:delText>1</w:delText>
        </w:r>
      </w:del>
      <w:r>
        <w:rPr>
          <w:rFonts w:ascii="Arial" w:hAnsi="Arial" w:cs="Arial"/>
          <w:color w:val="000000" w:themeColor="text1"/>
          <w:sz w:val="21"/>
          <w:szCs w:val="21"/>
        </w:rPr>
        <w:t xml:space="preserve"> in </w:t>
      </w:r>
      <w:ins w:id="3" w:author="Roberta Piroddi" w:date="2021-06-23T15:23:00Z">
        <w:r w:rsidR="00C34923">
          <w:rPr>
            <w:rFonts w:ascii="Arial" w:hAnsi="Arial" w:cs="Arial"/>
            <w:color w:val="000000" w:themeColor="text1"/>
            <w:sz w:val="21"/>
            <w:szCs w:val="21"/>
          </w:rPr>
          <w:t>three</w:t>
        </w:r>
      </w:ins>
      <w:del w:id="4" w:author="Roberta Piroddi" w:date="2021-06-23T15:23:00Z">
        <w:r w:rsidDel="00C34923">
          <w:rPr>
            <w:rFonts w:ascii="Arial" w:hAnsi="Arial" w:cs="Arial"/>
            <w:color w:val="000000" w:themeColor="text1"/>
            <w:sz w:val="21"/>
            <w:szCs w:val="21"/>
          </w:rPr>
          <w:delText>3</w:delText>
        </w:r>
      </w:del>
      <w:r>
        <w:rPr>
          <w:rFonts w:ascii="Arial" w:hAnsi="Arial" w:cs="Arial"/>
          <w:color w:val="000000" w:themeColor="text1"/>
          <w:sz w:val="21"/>
          <w:szCs w:val="21"/>
        </w:rPr>
        <w:t xml:space="preserve"> diagnosed </w:t>
      </w:r>
      <w:ins w:id="5" w:author="Roberta Piroddi" w:date="2021-06-23T15:23:00Z">
        <w:r w:rsidR="00C34923">
          <w:rPr>
            <w:rFonts w:ascii="Arial" w:hAnsi="Arial" w:cs="Arial"/>
            <w:color w:val="000000" w:themeColor="text1"/>
            <w:sz w:val="21"/>
            <w:szCs w:val="21"/>
          </w:rPr>
          <w:t xml:space="preserve">of </w:t>
        </w:r>
      </w:ins>
      <w:r>
        <w:rPr>
          <w:rFonts w:ascii="Arial" w:hAnsi="Arial" w:cs="Arial"/>
          <w:color w:val="000000" w:themeColor="text1"/>
          <w:sz w:val="21"/>
          <w:szCs w:val="21"/>
        </w:rPr>
        <w:t xml:space="preserve">mental health conditions in adulthood are known to directly relate to adverse childhood experience. </w:t>
      </w:r>
      <w:r w:rsidR="00CB2098" w:rsidRPr="00CB2098">
        <w:rPr>
          <w:rFonts w:ascii="Arial" w:hAnsi="Arial" w:cs="Arial"/>
          <w:color w:val="000000" w:themeColor="text1"/>
          <w:sz w:val="21"/>
          <w:szCs w:val="21"/>
        </w:rPr>
        <w:t xml:space="preserve">The Wirral Partnership for children, young people and families focus on building the confidence and resilience of children, young </w:t>
      </w:r>
      <w:proofErr w:type="gramStart"/>
      <w:r w:rsidR="00CB2098" w:rsidRPr="00CB2098">
        <w:rPr>
          <w:rFonts w:ascii="Arial" w:hAnsi="Arial" w:cs="Arial"/>
          <w:color w:val="000000" w:themeColor="text1"/>
          <w:sz w:val="21"/>
          <w:szCs w:val="21"/>
        </w:rPr>
        <w:t>people</w:t>
      </w:r>
      <w:proofErr w:type="gramEnd"/>
      <w:r w:rsidR="00CB2098" w:rsidRPr="00CB2098">
        <w:rPr>
          <w:rFonts w:ascii="Arial" w:hAnsi="Arial" w:cs="Arial"/>
          <w:color w:val="000000" w:themeColor="text1"/>
          <w:sz w:val="21"/>
          <w:szCs w:val="21"/>
        </w:rPr>
        <w:t xml:space="preserve"> and their families with a greater emphasis on a whole family approach.  To do this we need to understand what the issues are for children and younger people.  Recent workshops and consultations, young people have told us that they feel demotivated and anxious and COVID 19 has exacerbated these feelings.  Attachment issues, issues with parents appear to be having an impact on the younger children   </w:t>
      </w:r>
    </w:p>
    <w:p w14:paraId="3ADB704C" w14:textId="77777777" w:rsidR="00CB2098" w:rsidRPr="00D54D1A" w:rsidRDefault="00CB2098" w:rsidP="00717BC9">
      <w:pPr>
        <w:rPr>
          <w:rFonts w:ascii="Arial" w:hAnsi="Arial" w:cs="Arial"/>
          <w:sz w:val="21"/>
          <w:szCs w:val="21"/>
        </w:rPr>
      </w:pPr>
    </w:p>
    <w:p w14:paraId="3FD9AAD4" w14:textId="68A60966" w:rsidR="00717BC9" w:rsidRDefault="00717BC9" w:rsidP="00717BC9">
      <w:pPr>
        <w:rPr>
          <w:rFonts w:ascii="Arial" w:hAnsi="Arial" w:cs="Arial"/>
          <w:sz w:val="21"/>
          <w:szCs w:val="21"/>
        </w:rPr>
      </w:pPr>
      <w:r w:rsidRPr="00D54D1A">
        <w:rPr>
          <w:rFonts w:ascii="Arial" w:hAnsi="Arial" w:cs="Arial"/>
          <w:sz w:val="21"/>
          <w:szCs w:val="21"/>
          <w:u w:val="single"/>
        </w:rPr>
        <w:t>Requested by:</w:t>
      </w:r>
      <w:r w:rsidRPr="00D54D1A">
        <w:rPr>
          <w:rFonts w:ascii="Arial" w:hAnsi="Arial" w:cs="Arial"/>
          <w:sz w:val="21"/>
          <w:szCs w:val="21"/>
        </w:rPr>
        <w:t xml:space="preserve"> Liverpool CCG Children and Families Commissioning, Liverpool City Council, Cheshire and Wirral Partnership, Wirral Future in Mind collaborative, Wirral </w:t>
      </w:r>
      <w:r w:rsidR="00CB2098">
        <w:rPr>
          <w:rFonts w:ascii="Arial" w:hAnsi="Arial" w:cs="Arial"/>
          <w:sz w:val="21"/>
          <w:szCs w:val="21"/>
        </w:rPr>
        <w:t>Partnership for Children, Young People and Families</w:t>
      </w:r>
      <w:r w:rsidRPr="00D54D1A">
        <w:rPr>
          <w:rFonts w:ascii="Arial" w:hAnsi="Arial" w:cs="Arial"/>
          <w:sz w:val="21"/>
          <w:szCs w:val="21"/>
        </w:rPr>
        <w:t>.</w:t>
      </w:r>
    </w:p>
    <w:p w14:paraId="0146C495" w14:textId="66D877B5" w:rsidR="00CB2098" w:rsidRDefault="00CB2098" w:rsidP="00717BC9">
      <w:pPr>
        <w:rPr>
          <w:rFonts w:ascii="Arial" w:hAnsi="Arial" w:cs="Arial"/>
          <w:sz w:val="21"/>
          <w:szCs w:val="21"/>
        </w:rPr>
      </w:pPr>
    </w:p>
    <w:p w14:paraId="19754754" w14:textId="77777777" w:rsidR="00F67798" w:rsidRPr="00D54D1A" w:rsidRDefault="00F67798" w:rsidP="00717BC9">
      <w:pPr>
        <w:rPr>
          <w:rFonts w:ascii="Arial" w:hAnsi="Arial" w:cs="Arial"/>
          <w:sz w:val="21"/>
          <w:szCs w:val="21"/>
        </w:rPr>
      </w:pPr>
    </w:p>
    <w:p w14:paraId="34AEB6EA" w14:textId="421412A3" w:rsidR="00CC3A9C" w:rsidRPr="00D54D1A" w:rsidRDefault="00717BC9" w:rsidP="00D54D1A">
      <w:pPr>
        <w:pStyle w:val="ListParagraph"/>
        <w:numPr>
          <w:ilvl w:val="0"/>
          <w:numId w:val="6"/>
        </w:numPr>
        <w:rPr>
          <w:rFonts w:ascii="Arial" w:hAnsi="Arial" w:cs="Arial"/>
          <w:sz w:val="21"/>
          <w:szCs w:val="21"/>
        </w:rPr>
      </w:pPr>
      <w:r w:rsidRPr="00D54D1A">
        <w:rPr>
          <w:rFonts w:ascii="Arial" w:hAnsi="Arial" w:cs="Arial"/>
          <w:b/>
          <w:bCs/>
          <w:sz w:val="21"/>
          <w:szCs w:val="21"/>
        </w:rPr>
        <w:lastRenderedPageBreak/>
        <w:t>Aims</w:t>
      </w:r>
      <w:r w:rsidRPr="00D54D1A">
        <w:rPr>
          <w:rFonts w:ascii="Arial" w:hAnsi="Arial" w:cs="Arial"/>
          <w:sz w:val="21"/>
          <w:szCs w:val="21"/>
        </w:rPr>
        <w:tab/>
      </w:r>
    </w:p>
    <w:p w14:paraId="7D6C87FA" w14:textId="4E29CD1D" w:rsidR="00717BC9" w:rsidRPr="00CC3A9C" w:rsidRDefault="00717BC9" w:rsidP="00CC3A9C">
      <w:pPr>
        <w:rPr>
          <w:rFonts w:ascii="Arial" w:hAnsi="Arial" w:cs="Arial"/>
          <w:sz w:val="21"/>
          <w:szCs w:val="21"/>
        </w:rPr>
      </w:pPr>
      <w:r w:rsidRPr="00CC3A9C">
        <w:rPr>
          <w:rFonts w:ascii="Arial" w:hAnsi="Arial" w:cs="Arial"/>
          <w:sz w:val="21"/>
          <w:szCs w:val="21"/>
        </w:rPr>
        <w:t>Proposed aims of the research are as follows:</w:t>
      </w:r>
    </w:p>
    <w:p w14:paraId="32A38E33" w14:textId="694D0780" w:rsidR="00A07464" w:rsidRPr="00D54D1A" w:rsidRDefault="00717BC9" w:rsidP="00D54D1A">
      <w:pPr>
        <w:pStyle w:val="ListParagraph"/>
        <w:numPr>
          <w:ilvl w:val="0"/>
          <w:numId w:val="3"/>
        </w:numPr>
        <w:rPr>
          <w:rFonts w:ascii="Arial" w:hAnsi="Arial" w:cs="Arial"/>
          <w:sz w:val="21"/>
          <w:szCs w:val="21"/>
        </w:rPr>
      </w:pPr>
      <w:r>
        <w:rPr>
          <w:rFonts w:ascii="Arial" w:hAnsi="Arial" w:cs="Arial"/>
          <w:sz w:val="21"/>
          <w:szCs w:val="21"/>
        </w:rPr>
        <w:t>W</w:t>
      </w:r>
      <w:r w:rsidRPr="00717BC9">
        <w:rPr>
          <w:rFonts w:ascii="Arial" w:hAnsi="Arial" w:cs="Arial"/>
          <w:sz w:val="21"/>
          <w:szCs w:val="21"/>
        </w:rPr>
        <w:t xml:space="preserve">hich population groups are at increased risk of </w:t>
      </w:r>
      <w:r w:rsidR="008900D6">
        <w:rPr>
          <w:rFonts w:ascii="Arial" w:hAnsi="Arial" w:cs="Arial"/>
          <w:sz w:val="21"/>
          <w:szCs w:val="21"/>
        </w:rPr>
        <w:t>negative mental health outcomes</w:t>
      </w:r>
      <w:r w:rsidRPr="00717BC9">
        <w:rPr>
          <w:rFonts w:ascii="Arial" w:hAnsi="Arial" w:cs="Arial"/>
          <w:sz w:val="21"/>
          <w:szCs w:val="21"/>
        </w:rPr>
        <w:t xml:space="preserve"> due to the COVID-19 crisi</w:t>
      </w:r>
      <w:r w:rsidR="00D54D1A">
        <w:rPr>
          <w:rFonts w:ascii="Arial" w:hAnsi="Arial" w:cs="Arial"/>
          <w:sz w:val="21"/>
          <w:szCs w:val="21"/>
        </w:rPr>
        <w:t>s</w:t>
      </w:r>
      <w:r w:rsidR="0090721D">
        <w:rPr>
          <w:rFonts w:ascii="Arial" w:hAnsi="Arial" w:cs="Arial"/>
          <w:sz w:val="21"/>
          <w:szCs w:val="21"/>
        </w:rPr>
        <w:t>?</w:t>
      </w:r>
      <w:r w:rsidR="00D54D1A">
        <w:rPr>
          <w:rFonts w:ascii="Arial" w:hAnsi="Arial" w:cs="Arial"/>
          <w:sz w:val="21"/>
          <w:szCs w:val="21"/>
        </w:rPr>
        <w:tab/>
      </w:r>
    </w:p>
    <w:p w14:paraId="58B27F7A" w14:textId="7DC888CC" w:rsidR="00717BC9" w:rsidRDefault="00D54D1A" w:rsidP="00717BC9">
      <w:pPr>
        <w:pStyle w:val="ListParagraph"/>
        <w:numPr>
          <w:ilvl w:val="0"/>
          <w:numId w:val="3"/>
        </w:numPr>
        <w:rPr>
          <w:rFonts w:ascii="Arial" w:hAnsi="Arial" w:cs="Arial"/>
          <w:sz w:val="21"/>
          <w:szCs w:val="21"/>
        </w:rPr>
      </w:pPr>
      <w:r>
        <w:rPr>
          <w:rFonts w:ascii="Arial" w:hAnsi="Arial" w:cs="Arial"/>
          <w:sz w:val="21"/>
          <w:szCs w:val="21"/>
        </w:rPr>
        <w:t>W</w:t>
      </w:r>
      <w:r w:rsidR="00717BC9" w:rsidRPr="00717BC9">
        <w:rPr>
          <w:rFonts w:ascii="Arial" w:hAnsi="Arial" w:cs="Arial"/>
          <w:sz w:val="21"/>
          <w:szCs w:val="21"/>
        </w:rPr>
        <w:t xml:space="preserve">hat are the </w:t>
      </w:r>
      <w:r>
        <w:rPr>
          <w:rFonts w:ascii="Arial" w:hAnsi="Arial" w:cs="Arial"/>
          <w:sz w:val="21"/>
          <w:szCs w:val="21"/>
        </w:rPr>
        <w:t xml:space="preserve">factors </w:t>
      </w:r>
      <w:r w:rsidR="00717BC9" w:rsidRPr="00717BC9">
        <w:rPr>
          <w:rFonts w:ascii="Arial" w:hAnsi="Arial" w:cs="Arial"/>
          <w:sz w:val="21"/>
          <w:szCs w:val="21"/>
        </w:rPr>
        <w:t>driving increased risk</w:t>
      </w:r>
      <w:r w:rsidR="0090721D">
        <w:rPr>
          <w:rFonts w:ascii="Arial" w:hAnsi="Arial" w:cs="Arial"/>
          <w:sz w:val="21"/>
          <w:szCs w:val="21"/>
        </w:rPr>
        <w:t>?</w:t>
      </w:r>
    </w:p>
    <w:p w14:paraId="1B7353B4" w14:textId="0F6FF81B" w:rsidR="00717BC9" w:rsidRDefault="00717BC9" w:rsidP="00717BC9">
      <w:pPr>
        <w:pStyle w:val="ListParagraph"/>
        <w:numPr>
          <w:ilvl w:val="0"/>
          <w:numId w:val="3"/>
        </w:numPr>
        <w:rPr>
          <w:rFonts w:ascii="Arial" w:hAnsi="Arial" w:cs="Arial"/>
          <w:sz w:val="21"/>
          <w:szCs w:val="21"/>
        </w:rPr>
      </w:pPr>
      <w:r>
        <w:rPr>
          <w:rFonts w:ascii="Arial" w:hAnsi="Arial" w:cs="Arial"/>
          <w:sz w:val="21"/>
          <w:szCs w:val="21"/>
        </w:rPr>
        <w:t>Ho</w:t>
      </w:r>
      <w:r w:rsidRPr="00717BC9">
        <w:rPr>
          <w:rFonts w:ascii="Arial" w:hAnsi="Arial" w:cs="Arial"/>
          <w:sz w:val="21"/>
          <w:szCs w:val="21"/>
        </w:rPr>
        <w:t xml:space="preserve">w </w:t>
      </w:r>
      <w:r w:rsidR="008900D6">
        <w:rPr>
          <w:rFonts w:ascii="Arial" w:hAnsi="Arial" w:cs="Arial"/>
          <w:sz w:val="21"/>
          <w:szCs w:val="21"/>
        </w:rPr>
        <w:t>did they</w:t>
      </w:r>
      <w:r w:rsidRPr="00717BC9">
        <w:rPr>
          <w:rFonts w:ascii="Arial" w:hAnsi="Arial" w:cs="Arial"/>
          <w:sz w:val="21"/>
          <w:szCs w:val="21"/>
        </w:rPr>
        <w:t xml:space="preserve"> chang</w:t>
      </w:r>
      <w:r w:rsidR="008900D6">
        <w:rPr>
          <w:rFonts w:ascii="Arial" w:hAnsi="Arial" w:cs="Arial"/>
          <w:sz w:val="21"/>
          <w:szCs w:val="21"/>
        </w:rPr>
        <w:t>e</w:t>
      </w:r>
      <w:r w:rsidRPr="00717BC9">
        <w:rPr>
          <w:rFonts w:ascii="Arial" w:hAnsi="Arial" w:cs="Arial"/>
          <w:sz w:val="21"/>
          <w:szCs w:val="21"/>
        </w:rPr>
        <w:t xml:space="preserve"> over time</w:t>
      </w:r>
      <w:r w:rsidR="0090721D">
        <w:rPr>
          <w:rFonts w:ascii="Arial" w:hAnsi="Arial" w:cs="Arial"/>
          <w:sz w:val="21"/>
          <w:szCs w:val="21"/>
        </w:rPr>
        <w:t>?</w:t>
      </w:r>
    </w:p>
    <w:p w14:paraId="6E8B349D" w14:textId="04AE1611" w:rsidR="008900D6" w:rsidRPr="008900D6" w:rsidRDefault="008900D6" w:rsidP="008900D6">
      <w:pPr>
        <w:pStyle w:val="ListParagraph"/>
        <w:numPr>
          <w:ilvl w:val="0"/>
          <w:numId w:val="3"/>
        </w:numPr>
        <w:rPr>
          <w:rFonts w:ascii="Arial" w:hAnsi="Arial" w:cs="Arial"/>
          <w:sz w:val="21"/>
          <w:szCs w:val="21"/>
        </w:rPr>
      </w:pPr>
      <w:r>
        <w:rPr>
          <w:rFonts w:ascii="Arial" w:hAnsi="Arial" w:cs="Arial"/>
          <w:sz w:val="21"/>
          <w:szCs w:val="21"/>
        </w:rPr>
        <w:t>What is the associated change in demand for services</w:t>
      </w:r>
      <w:r w:rsidRPr="00717BC9">
        <w:rPr>
          <w:rFonts w:ascii="Arial" w:hAnsi="Arial" w:cs="Arial"/>
          <w:sz w:val="21"/>
          <w:szCs w:val="21"/>
        </w:rPr>
        <w:t xml:space="preserve">? </w:t>
      </w:r>
    </w:p>
    <w:p w14:paraId="23BF4A35" w14:textId="77777777" w:rsidR="00094178" w:rsidRPr="00094178" w:rsidRDefault="00094178" w:rsidP="00094178">
      <w:pPr>
        <w:pStyle w:val="ListParagraph"/>
        <w:rPr>
          <w:rFonts w:ascii="Arial" w:hAnsi="Arial" w:cs="Arial"/>
          <w:sz w:val="21"/>
          <w:szCs w:val="21"/>
        </w:rPr>
      </w:pPr>
    </w:p>
    <w:p w14:paraId="22FB3406" w14:textId="726CF539" w:rsidR="00D54D1A" w:rsidRPr="00D54D1A" w:rsidRDefault="00717BC9" w:rsidP="00D54D1A">
      <w:pPr>
        <w:pStyle w:val="ListParagraph"/>
        <w:numPr>
          <w:ilvl w:val="0"/>
          <w:numId w:val="6"/>
        </w:numPr>
        <w:rPr>
          <w:rFonts w:ascii="Arial" w:hAnsi="Arial" w:cs="Arial"/>
          <w:b/>
          <w:bCs/>
          <w:sz w:val="21"/>
          <w:szCs w:val="21"/>
        </w:rPr>
      </w:pPr>
      <w:r w:rsidRPr="00CC3A9C">
        <w:rPr>
          <w:rFonts w:ascii="Arial" w:hAnsi="Arial" w:cs="Arial"/>
          <w:b/>
          <w:bCs/>
          <w:sz w:val="21"/>
          <w:szCs w:val="21"/>
        </w:rPr>
        <w:t xml:space="preserve">Defining the </w:t>
      </w:r>
      <w:r w:rsidR="006238EF">
        <w:rPr>
          <w:rFonts w:ascii="Arial" w:hAnsi="Arial" w:cs="Arial"/>
          <w:b/>
          <w:bCs/>
          <w:sz w:val="21"/>
          <w:szCs w:val="21"/>
        </w:rPr>
        <w:t>p</w:t>
      </w:r>
      <w:r w:rsidRPr="00CC3A9C">
        <w:rPr>
          <w:rFonts w:ascii="Arial" w:hAnsi="Arial" w:cs="Arial"/>
          <w:b/>
          <w:bCs/>
          <w:sz w:val="21"/>
          <w:szCs w:val="21"/>
        </w:rPr>
        <w:t>opulation,</w:t>
      </w:r>
      <w:r w:rsidR="00CC3A9C">
        <w:rPr>
          <w:rFonts w:ascii="Arial" w:hAnsi="Arial" w:cs="Arial"/>
          <w:b/>
          <w:bCs/>
          <w:sz w:val="21"/>
          <w:szCs w:val="21"/>
        </w:rPr>
        <w:t xml:space="preserve"> o</w:t>
      </w:r>
      <w:r w:rsidR="00CC3A9C" w:rsidRPr="00CC3A9C">
        <w:rPr>
          <w:rFonts w:ascii="Arial" w:hAnsi="Arial" w:cs="Arial"/>
          <w:b/>
          <w:bCs/>
          <w:sz w:val="21"/>
          <w:szCs w:val="21"/>
        </w:rPr>
        <w:t>utcomes,</w:t>
      </w:r>
      <w:r w:rsidRPr="00CC3A9C">
        <w:rPr>
          <w:rFonts w:ascii="Arial" w:hAnsi="Arial" w:cs="Arial"/>
          <w:b/>
          <w:bCs/>
          <w:sz w:val="21"/>
          <w:szCs w:val="21"/>
        </w:rPr>
        <w:t xml:space="preserve"> and explanatory </w:t>
      </w:r>
      <w:r w:rsidR="006238EF">
        <w:rPr>
          <w:rFonts w:ascii="Arial" w:hAnsi="Arial" w:cs="Arial"/>
          <w:b/>
          <w:bCs/>
          <w:sz w:val="21"/>
          <w:szCs w:val="21"/>
        </w:rPr>
        <w:t>f</w:t>
      </w:r>
      <w:r w:rsidRPr="00CC3A9C">
        <w:rPr>
          <w:rFonts w:ascii="Arial" w:hAnsi="Arial" w:cs="Arial"/>
          <w:b/>
          <w:bCs/>
          <w:sz w:val="21"/>
          <w:szCs w:val="21"/>
        </w:rPr>
        <w:t>actors</w:t>
      </w:r>
    </w:p>
    <w:p w14:paraId="17FC7F68" w14:textId="3CA8371E" w:rsidR="00CC3A9C" w:rsidRPr="00D54D1A" w:rsidRDefault="00CC3A9C" w:rsidP="00D54D1A">
      <w:pPr>
        <w:rPr>
          <w:rFonts w:ascii="Arial" w:hAnsi="Arial" w:cs="Arial"/>
          <w:b/>
          <w:bCs/>
          <w:color w:val="000000" w:themeColor="text1"/>
          <w:sz w:val="21"/>
          <w:szCs w:val="21"/>
        </w:rPr>
      </w:pPr>
      <w:r w:rsidRPr="00D54D1A">
        <w:rPr>
          <w:rFonts w:ascii="Arial" w:hAnsi="Arial" w:cs="Arial"/>
          <w:b/>
          <w:bCs/>
          <w:color w:val="000000" w:themeColor="text1"/>
          <w:sz w:val="21"/>
          <w:szCs w:val="21"/>
        </w:rPr>
        <w:t>Population Cohort</w:t>
      </w:r>
    </w:p>
    <w:p w14:paraId="1D3608D1" w14:textId="5494D742" w:rsidR="00B52B2B" w:rsidRPr="00CC3A9C" w:rsidRDefault="00717BC9" w:rsidP="00D54D1A">
      <w:pPr>
        <w:rPr>
          <w:rFonts w:ascii="Arial" w:hAnsi="Arial" w:cs="Arial"/>
          <w:color w:val="000000" w:themeColor="text1"/>
          <w:sz w:val="21"/>
          <w:szCs w:val="21"/>
        </w:rPr>
      </w:pPr>
      <w:r w:rsidRPr="00CC3A9C">
        <w:rPr>
          <w:rFonts w:ascii="Arial" w:hAnsi="Arial" w:cs="Arial"/>
          <w:color w:val="000000" w:themeColor="text1"/>
          <w:sz w:val="21"/>
          <w:szCs w:val="21"/>
        </w:rPr>
        <w:t xml:space="preserve">In line with current commissioning of CAMHS services the research will focus on children and young people </w:t>
      </w:r>
      <w:r w:rsidR="00CC3A9C" w:rsidRPr="00CC3A9C">
        <w:rPr>
          <w:rFonts w:ascii="Arial" w:hAnsi="Arial" w:cs="Arial"/>
          <w:color w:val="000000" w:themeColor="text1"/>
          <w:sz w:val="21"/>
          <w:szCs w:val="21"/>
        </w:rPr>
        <w:t xml:space="preserve">between the ages of </w:t>
      </w:r>
      <w:r w:rsidR="00EF6820">
        <w:rPr>
          <w:rFonts w:ascii="Arial" w:hAnsi="Arial" w:cs="Arial"/>
          <w:color w:val="000000" w:themeColor="text1"/>
          <w:sz w:val="21"/>
          <w:szCs w:val="21"/>
        </w:rPr>
        <w:t>0</w:t>
      </w:r>
      <w:r w:rsidR="00CC3A9C" w:rsidRPr="00CC3A9C">
        <w:rPr>
          <w:rFonts w:ascii="Arial" w:hAnsi="Arial" w:cs="Arial"/>
          <w:color w:val="000000" w:themeColor="text1"/>
          <w:sz w:val="21"/>
          <w:szCs w:val="21"/>
        </w:rPr>
        <w:t>-25 years (inclusive)</w:t>
      </w:r>
      <w:r w:rsidR="00EF6820">
        <w:rPr>
          <w:rFonts w:ascii="Arial" w:hAnsi="Arial" w:cs="Arial"/>
          <w:color w:val="000000" w:themeColor="text1"/>
          <w:sz w:val="21"/>
          <w:szCs w:val="21"/>
        </w:rPr>
        <w:t xml:space="preserve">. Based on GP registered populations for this age cohort this equates to 94,520 for Wirral CCG and 180,285 for Liverpool CCG. </w:t>
      </w:r>
    </w:p>
    <w:p w14:paraId="31E5C1CE" w14:textId="444BF9FD" w:rsidR="00CC3A9C" w:rsidRDefault="00CC3A9C" w:rsidP="00D54D1A">
      <w:pPr>
        <w:rPr>
          <w:rFonts w:ascii="Arial" w:hAnsi="Arial" w:cs="Arial"/>
          <w:b/>
          <w:bCs/>
          <w:color w:val="000000" w:themeColor="text1"/>
          <w:sz w:val="21"/>
          <w:szCs w:val="21"/>
        </w:rPr>
      </w:pPr>
      <w:r w:rsidRPr="00D54D1A">
        <w:rPr>
          <w:rFonts w:ascii="Arial" w:hAnsi="Arial" w:cs="Arial"/>
          <w:b/>
          <w:bCs/>
          <w:color w:val="000000" w:themeColor="text1"/>
          <w:sz w:val="21"/>
          <w:szCs w:val="21"/>
        </w:rPr>
        <w:t>Outcomes</w:t>
      </w:r>
    </w:p>
    <w:p w14:paraId="198599E3" w14:textId="4C762856" w:rsidR="007B35E5" w:rsidRPr="006238EF" w:rsidRDefault="007B35E5" w:rsidP="00D54D1A">
      <w:pPr>
        <w:rPr>
          <w:rFonts w:ascii="Arial" w:hAnsi="Arial" w:cs="Arial"/>
          <w:color w:val="000000" w:themeColor="text1"/>
          <w:sz w:val="21"/>
          <w:szCs w:val="21"/>
        </w:rPr>
      </w:pPr>
      <w:r w:rsidRPr="006238EF">
        <w:rPr>
          <w:rFonts w:ascii="Arial" w:hAnsi="Arial" w:cs="Arial"/>
          <w:color w:val="000000" w:themeColor="text1"/>
          <w:sz w:val="21"/>
          <w:szCs w:val="21"/>
        </w:rPr>
        <w:t>Outcomes we will consider are:</w:t>
      </w:r>
    </w:p>
    <w:p w14:paraId="5048979B" w14:textId="24EAE3DD" w:rsidR="006238EF" w:rsidRPr="006238EF" w:rsidRDefault="006238EF" w:rsidP="006238EF">
      <w:pPr>
        <w:pStyle w:val="ListParagraph"/>
        <w:numPr>
          <w:ilvl w:val="0"/>
          <w:numId w:val="9"/>
        </w:numPr>
        <w:rPr>
          <w:rFonts w:ascii="Arial" w:hAnsi="Arial" w:cs="Arial"/>
          <w:color w:val="000000" w:themeColor="text1"/>
          <w:sz w:val="21"/>
          <w:szCs w:val="21"/>
        </w:rPr>
      </w:pPr>
      <w:r w:rsidRPr="006238EF">
        <w:rPr>
          <w:rFonts w:ascii="Arial" w:hAnsi="Arial" w:cs="Arial"/>
          <w:color w:val="000000" w:themeColor="text1"/>
          <w:sz w:val="21"/>
          <w:szCs w:val="21"/>
        </w:rPr>
        <w:t>Admission</w:t>
      </w:r>
      <w:r w:rsidR="0090721D">
        <w:rPr>
          <w:rFonts w:ascii="Arial" w:hAnsi="Arial" w:cs="Arial"/>
          <w:color w:val="000000" w:themeColor="text1"/>
          <w:sz w:val="21"/>
          <w:szCs w:val="21"/>
        </w:rPr>
        <w:t>s</w:t>
      </w:r>
      <w:r w:rsidRPr="006238EF">
        <w:rPr>
          <w:rFonts w:ascii="Arial" w:hAnsi="Arial" w:cs="Arial"/>
          <w:color w:val="000000" w:themeColor="text1"/>
          <w:sz w:val="21"/>
          <w:szCs w:val="21"/>
        </w:rPr>
        <w:t xml:space="preserve"> for self-</w:t>
      </w:r>
      <w:r w:rsidR="00FE507F" w:rsidRPr="006238EF">
        <w:rPr>
          <w:rFonts w:ascii="Arial" w:hAnsi="Arial" w:cs="Arial"/>
          <w:color w:val="000000" w:themeColor="text1"/>
          <w:sz w:val="21"/>
          <w:szCs w:val="21"/>
        </w:rPr>
        <w:t xml:space="preserve">harm, </w:t>
      </w:r>
      <w:proofErr w:type="gramStart"/>
      <w:r w:rsidR="00FE507F" w:rsidRPr="006238EF">
        <w:rPr>
          <w:rFonts w:ascii="Arial" w:hAnsi="Arial" w:cs="Arial"/>
          <w:color w:val="000000" w:themeColor="text1"/>
          <w:sz w:val="21"/>
          <w:szCs w:val="21"/>
        </w:rPr>
        <w:t>alcohol</w:t>
      </w:r>
      <w:proofErr w:type="gramEnd"/>
      <w:r w:rsidRPr="006238EF">
        <w:rPr>
          <w:rFonts w:ascii="Arial" w:hAnsi="Arial" w:cs="Arial"/>
          <w:color w:val="000000" w:themeColor="text1"/>
          <w:sz w:val="21"/>
          <w:szCs w:val="21"/>
        </w:rPr>
        <w:t xml:space="preserve"> and substance abuse, </w:t>
      </w:r>
      <w:r w:rsidR="00D36F83">
        <w:rPr>
          <w:rFonts w:ascii="Arial" w:hAnsi="Arial" w:cs="Arial"/>
          <w:color w:val="000000" w:themeColor="text1"/>
          <w:sz w:val="21"/>
          <w:szCs w:val="21"/>
        </w:rPr>
        <w:t xml:space="preserve">eating disorders and other </w:t>
      </w:r>
      <w:r w:rsidRPr="006238EF">
        <w:rPr>
          <w:rFonts w:ascii="Arial" w:hAnsi="Arial" w:cs="Arial"/>
          <w:color w:val="000000" w:themeColor="text1"/>
          <w:sz w:val="21"/>
          <w:szCs w:val="21"/>
        </w:rPr>
        <w:t>mental health problems (incl. psychosis)</w:t>
      </w:r>
      <w:r w:rsidR="00D36F83">
        <w:rPr>
          <w:rFonts w:ascii="Arial" w:hAnsi="Arial" w:cs="Arial"/>
          <w:color w:val="000000" w:themeColor="text1"/>
          <w:sz w:val="21"/>
          <w:szCs w:val="21"/>
        </w:rPr>
        <w:t xml:space="preserve"> as appropriate.</w:t>
      </w:r>
    </w:p>
    <w:p w14:paraId="0BECEC74" w14:textId="0D4230A4" w:rsidR="006238EF" w:rsidRPr="006238EF" w:rsidRDefault="006238EF" w:rsidP="006238EF">
      <w:pPr>
        <w:pStyle w:val="ListParagraph"/>
        <w:numPr>
          <w:ilvl w:val="0"/>
          <w:numId w:val="9"/>
        </w:numPr>
        <w:rPr>
          <w:rFonts w:ascii="Arial" w:hAnsi="Arial" w:cs="Arial"/>
          <w:color w:val="000000" w:themeColor="text1"/>
          <w:sz w:val="21"/>
          <w:szCs w:val="21"/>
        </w:rPr>
      </w:pPr>
      <w:r w:rsidRPr="006238EF">
        <w:rPr>
          <w:rFonts w:ascii="Arial" w:hAnsi="Arial" w:cs="Arial"/>
          <w:color w:val="000000" w:themeColor="text1"/>
          <w:sz w:val="21"/>
          <w:szCs w:val="21"/>
        </w:rPr>
        <w:t xml:space="preserve">Attendance to A&amp;E for self-harm, </w:t>
      </w:r>
      <w:proofErr w:type="gramStart"/>
      <w:r w:rsidRPr="006238EF">
        <w:rPr>
          <w:rFonts w:ascii="Arial" w:hAnsi="Arial" w:cs="Arial"/>
          <w:color w:val="000000" w:themeColor="text1"/>
          <w:sz w:val="21"/>
          <w:szCs w:val="21"/>
        </w:rPr>
        <w:t>alcohol</w:t>
      </w:r>
      <w:proofErr w:type="gramEnd"/>
      <w:r w:rsidRPr="006238EF">
        <w:rPr>
          <w:rFonts w:ascii="Arial" w:hAnsi="Arial" w:cs="Arial"/>
          <w:color w:val="000000" w:themeColor="text1"/>
          <w:sz w:val="21"/>
          <w:szCs w:val="21"/>
        </w:rPr>
        <w:t xml:space="preserve"> and substance abuse, </w:t>
      </w:r>
      <w:r w:rsidR="00D36F83">
        <w:rPr>
          <w:rFonts w:ascii="Arial" w:hAnsi="Arial" w:cs="Arial"/>
          <w:color w:val="000000" w:themeColor="text1"/>
          <w:sz w:val="21"/>
          <w:szCs w:val="21"/>
        </w:rPr>
        <w:t xml:space="preserve">eating disorders, </w:t>
      </w:r>
      <w:r w:rsidRPr="006238EF">
        <w:rPr>
          <w:rFonts w:ascii="Arial" w:hAnsi="Arial" w:cs="Arial"/>
          <w:color w:val="000000" w:themeColor="text1"/>
          <w:sz w:val="21"/>
          <w:szCs w:val="21"/>
        </w:rPr>
        <w:t>and any external injury.</w:t>
      </w:r>
    </w:p>
    <w:p w14:paraId="33003587" w14:textId="0EECD676" w:rsidR="006238EF" w:rsidRDefault="006238EF" w:rsidP="006238EF">
      <w:pPr>
        <w:pStyle w:val="ListParagraph"/>
        <w:numPr>
          <w:ilvl w:val="0"/>
          <w:numId w:val="9"/>
        </w:numPr>
        <w:rPr>
          <w:rFonts w:ascii="Arial" w:hAnsi="Arial" w:cs="Arial"/>
          <w:color w:val="000000" w:themeColor="text1"/>
          <w:sz w:val="21"/>
          <w:szCs w:val="21"/>
        </w:rPr>
      </w:pPr>
      <w:r w:rsidRPr="006238EF">
        <w:rPr>
          <w:rFonts w:ascii="Arial" w:hAnsi="Arial" w:cs="Arial"/>
          <w:color w:val="000000" w:themeColor="text1"/>
          <w:sz w:val="21"/>
          <w:szCs w:val="21"/>
        </w:rPr>
        <w:t>Referrals to CAMHS</w:t>
      </w:r>
      <w:r w:rsidR="00A13C8B">
        <w:rPr>
          <w:rFonts w:ascii="Arial" w:hAnsi="Arial" w:cs="Arial"/>
          <w:color w:val="000000" w:themeColor="text1"/>
          <w:sz w:val="21"/>
          <w:szCs w:val="21"/>
        </w:rPr>
        <w:t xml:space="preserve"> and adult mental services for the cohort 18-25,</w:t>
      </w:r>
      <w:r w:rsidRPr="006238EF">
        <w:rPr>
          <w:rFonts w:ascii="Arial" w:hAnsi="Arial" w:cs="Arial"/>
          <w:color w:val="000000" w:themeColor="text1"/>
          <w:sz w:val="21"/>
          <w:szCs w:val="21"/>
        </w:rPr>
        <w:t xml:space="preserve"> </w:t>
      </w:r>
      <w:ins w:id="6" w:author="Roberta Piroddi" w:date="2021-06-23T15:24:00Z">
        <w:r w:rsidR="00C34923">
          <w:rPr>
            <w:rFonts w:ascii="Arial" w:hAnsi="Arial" w:cs="Arial"/>
            <w:color w:val="000000" w:themeColor="text1"/>
            <w:sz w:val="21"/>
            <w:szCs w:val="21"/>
          </w:rPr>
          <w:t>i</w:t>
        </w:r>
      </w:ins>
      <w:del w:id="7" w:author="Roberta Piroddi" w:date="2021-06-23T15:24:00Z">
        <w:r w:rsidRPr="006238EF" w:rsidDel="00C34923">
          <w:rPr>
            <w:rFonts w:ascii="Arial" w:hAnsi="Arial" w:cs="Arial"/>
            <w:color w:val="000000" w:themeColor="text1"/>
            <w:sz w:val="21"/>
            <w:szCs w:val="21"/>
          </w:rPr>
          <w:delText>(I</w:delText>
        </w:r>
      </w:del>
      <w:r w:rsidRPr="006238EF">
        <w:rPr>
          <w:rFonts w:ascii="Arial" w:hAnsi="Arial" w:cs="Arial"/>
          <w:color w:val="000000" w:themeColor="text1"/>
          <w:sz w:val="21"/>
          <w:szCs w:val="21"/>
        </w:rPr>
        <w:t>ncluding IAPT</w:t>
      </w:r>
      <w:r w:rsidR="00A13C8B">
        <w:rPr>
          <w:rFonts w:ascii="Arial" w:hAnsi="Arial" w:cs="Arial"/>
          <w:color w:val="000000" w:themeColor="text1"/>
          <w:sz w:val="21"/>
          <w:szCs w:val="21"/>
        </w:rPr>
        <w:t>,</w:t>
      </w:r>
      <w:r w:rsidR="00EF6820">
        <w:rPr>
          <w:rFonts w:ascii="Arial" w:hAnsi="Arial" w:cs="Arial"/>
          <w:color w:val="000000" w:themeColor="text1"/>
          <w:sz w:val="21"/>
          <w:szCs w:val="21"/>
        </w:rPr>
        <w:t xml:space="preserve"> and eating disorders</w:t>
      </w:r>
    </w:p>
    <w:p w14:paraId="44D66894" w14:textId="53D218CE" w:rsidR="006238EF" w:rsidRDefault="006238EF" w:rsidP="006238EF">
      <w:pPr>
        <w:pStyle w:val="ListParagraph"/>
        <w:numPr>
          <w:ilvl w:val="0"/>
          <w:numId w:val="9"/>
        </w:numPr>
        <w:rPr>
          <w:rFonts w:ascii="Arial" w:hAnsi="Arial" w:cs="Arial"/>
          <w:color w:val="000000" w:themeColor="text1"/>
          <w:sz w:val="21"/>
          <w:szCs w:val="21"/>
        </w:rPr>
      </w:pPr>
      <w:r>
        <w:rPr>
          <w:rFonts w:ascii="Arial" w:hAnsi="Arial" w:cs="Arial"/>
          <w:color w:val="000000" w:themeColor="text1"/>
          <w:sz w:val="21"/>
          <w:szCs w:val="21"/>
        </w:rPr>
        <w:t>CAMHS</w:t>
      </w:r>
      <w:r w:rsidRPr="006238EF">
        <w:rPr>
          <w:rFonts w:ascii="Arial" w:hAnsi="Arial" w:cs="Arial"/>
          <w:color w:val="000000" w:themeColor="text1"/>
          <w:sz w:val="21"/>
          <w:szCs w:val="21"/>
        </w:rPr>
        <w:t xml:space="preserve"> contacts </w:t>
      </w:r>
    </w:p>
    <w:p w14:paraId="6BF6374B" w14:textId="65A140BF" w:rsidR="007B35E5" w:rsidRDefault="00EF6820" w:rsidP="006238EF">
      <w:pPr>
        <w:pStyle w:val="ListParagraph"/>
        <w:numPr>
          <w:ilvl w:val="0"/>
          <w:numId w:val="9"/>
        </w:numPr>
        <w:rPr>
          <w:rFonts w:ascii="Arial" w:hAnsi="Arial" w:cs="Arial"/>
          <w:color w:val="000000" w:themeColor="text1"/>
          <w:sz w:val="21"/>
          <w:szCs w:val="21"/>
        </w:rPr>
      </w:pPr>
      <w:r>
        <w:rPr>
          <w:rFonts w:ascii="Arial" w:hAnsi="Arial" w:cs="Arial"/>
          <w:color w:val="000000" w:themeColor="text1"/>
          <w:sz w:val="21"/>
          <w:szCs w:val="21"/>
        </w:rPr>
        <w:t xml:space="preserve">Waiting Times from </w:t>
      </w:r>
      <w:r w:rsidR="006238EF" w:rsidRPr="006238EF">
        <w:rPr>
          <w:rFonts w:ascii="Arial" w:hAnsi="Arial" w:cs="Arial"/>
          <w:color w:val="000000" w:themeColor="text1"/>
          <w:sz w:val="21"/>
          <w:szCs w:val="21"/>
        </w:rPr>
        <w:t>referral and assessment</w:t>
      </w:r>
      <w:r>
        <w:rPr>
          <w:rFonts w:ascii="Arial" w:hAnsi="Arial" w:cs="Arial"/>
          <w:color w:val="000000" w:themeColor="text1"/>
          <w:sz w:val="21"/>
          <w:szCs w:val="21"/>
        </w:rPr>
        <w:t xml:space="preserve"> and referral to treatment</w:t>
      </w:r>
    </w:p>
    <w:p w14:paraId="59A734DA" w14:textId="0B131F7D" w:rsidR="006238EF" w:rsidRPr="006238EF" w:rsidRDefault="006238EF" w:rsidP="006238EF">
      <w:pPr>
        <w:rPr>
          <w:rFonts w:ascii="Arial" w:hAnsi="Arial" w:cs="Arial"/>
          <w:b/>
          <w:bCs/>
          <w:color w:val="000000" w:themeColor="text1"/>
          <w:sz w:val="21"/>
          <w:szCs w:val="21"/>
        </w:rPr>
      </w:pPr>
      <w:r w:rsidRPr="006238EF">
        <w:rPr>
          <w:rFonts w:ascii="Arial" w:hAnsi="Arial" w:cs="Arial"/>
          <w:b/>
          <w:bCs/>
          <w:color w:val="000000" w:themeColor="text1"/>
          <w:sz w:val="21"/>
          <w:szCs w:val="21"/>
        </w:rPr>
        <w:t>Explanatory factors</w:t>
      </w:r>
    </w:p>
    <w:p w14:paraId="05B410A5" w14:textId="7A4685F6" w:rsidR="006238EF" w:rsidRDefault="006238EF" w:rsidP="006238EF">
      <w:pPr>
        <w:rPr>
          <w:rFonts w:ascii="Arial" w:hAnsi="Arial" w:cs="Arial"/>
          <w:color w:val="000000" w:themeColor="text1"/>
          <w:sz w:val="21"/>
          <w:szCs w:val="21"/>
        </w:rPr>
      </w:pPr>
      <w:r>
        <w:rPr>
          <w:rFonts w:ascii="Arial" w:hAnsi="Arial" w:cs="Arial"/>
          <w:color w:val="000000" w:themeColor="text1"/>
          <w:sz w:val="21"/>
          <w:szCs w:val="21"/>
        </w:rPr>
        <w:t>Covariates we will include are:</w:t>
      </w:r>
    </w:p>
    <w:p w14:paraId="44E45ECE" w14:textId="77777777"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Age</w:t>
      </w:r>
    </w:p>
    <w:p w14:paraId="0815CF78" w14:textId="77777777"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Sex</w:t>
      </w:r>
    </w:p>
    <w:p w14:paraId="47C4DEC6" w14:textId="77777777"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Deprivation</w:t>
      </w:r>
    </w:p>
    <w:p w14:paraId="66A323E6" w14:textId="77777777"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Ethnicity</w:t>
      </w:r>
    </w:p>
    <w:p w14:paraId="1BA523D2" w14:textId="5FEAB376"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 xml:space="preserve">Young carer </w:t>
      </w:r>
      <w:r>
        <w:rPr>
          <w:rFonts w:ascii="Arial" w:hAnsi="Arial" w:cs="Arial"/>
          <w:color w:val="000000" w:themeColor="text1"/>
          <w:sz w:val="21"/>
          <w:szCs w:val="21"/>
        </w:rPr>
        <w:t>indicator</w:t>
      </w:r>
    </w:p>
    <w:p w14:paraId="46A11928" w14:textId="4390BDE4"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SEND indicators (incl. physical, learning disability)</w:t>
      </w:r>
    </w:p>
    <w:p w14:paraId="2D4EF7C9" w14:textId="77777777"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Health checks, immunisations history</w:t>
      </w:r>
    </w:p>
    <w:p w14:paraId="4984B535" w14:textId="77777777"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Historical data on frequency of contacts (</w:t>
      </w:r>
      <w:proofErr w:type="gramStart"/>
      <w:r w:rsidRPr="006238EF">
        <w:rPr>
          <w:rFonts w:ascii="Arial" w:hAnsi="Arial" w:cs="Arial"/>
          <w:color w:val="000000" w:themeColor="text1"/>
          <w:sz w:val="21"/>
          <w:szCs w:val="21"/>
        </w:rPr>
        <w:t>e.g.</w:t>
      </w:r>
      <w:proofErr w:type="gramEnd"/>
      <w:r w:rsidRPr="006238EF">
        <w:rPr>
          <w:rFonts w:ascii="Arial" w:hAnsi="Arial" w:cs="Arial"/>
          <w:color w:val="000000" w:themeColor="text1"/>
          <w:sz w:val="21"/>
          <w:szCs w:val="21"/>
        </w:rPr>
        <w:t xml:space="preserve"> A&amp;E for injuries, all causes, GP contacts)</w:t>
      </w:r>
    </w:p>
    <w:p w14:paraId="7E8E1A2F" w14:textId="03288E45" w:rsidR="006238EF" w:rsidRPr="006238EF" w:rsidRDefault="006238EF" w:rsidP="006238EF">
      <w:pPr>
        <w:pStyle w:val="ListParagraph"/>
        <w:numPr>
          <w:ilvl w:val="0"/>
          <w:numId w:val="10"/>
        </w:numPr>
        <w:rPr>
          <w:rFonts w:ascii="Arial" w:hAnsi="Arial" w:cs="Arial"/>
          <w:color w:val="000000" w:themeColor="text1"/>
          <w:sz w:val="21"/>
          <w:szCs w:val="21"/>
        </w:rPr>
      </w:pPr>
      <w:r w:rsidRPr="006238EF">
        <w:rPr>
          <w:rFonts w:ascii="Arial" w:hAnsi="Arial" w:cs="Arial"/>
          <w:color w:val="000000" w:themeColor="text1"/>
          <w:sz w:val="21"/>
          <w:szCs w:val="21"/>
        </w:rPr>
        <w:t>Diagnoses for mental health problems (incl. Anxiety, depression, psychoses, eating disorders)</w:t>
      </w:r>
    </w:p>
    <w:p w14:paraId="16E3845A" w14:textId="31592645" w:rsidR="00D54D1A" w:rsidRDefault="00D54D1A" w:rsidP="00D54D1A">
      <w:pPr>
        <w:rPr>
          <w:rFonts w:ascii="Arial" w:hAnsi="Arial" w:cs="Arial"/>
          <w:b/>
          <w:bCs/>
          <w:color w:val="000000" w:themeColor="text1"/>
          <w:sz w:val="21"/>
          <w:szCs w:val="21"/>
        </w:rPr>
      </w:pPr>
    </w:p>
    <w:p w14:paraId="63AF2391" w14:textId="6977CC12" w:rsidR="00ED3412" w:rsidRPr="00933224" w:rsidRDefault="00D54D1A" w:rsidP="00ED3412">
      <w:pPr>
        <w:pStyle w:val="ListParagraph"/>
        <w:numPr>
          <w:ilvl w:val="0"/>
          <w:numId w:val="6"/>
        </w:numPr>
        <w:rPr>
          <w:rFonts w:ascii="Arial" w:hAnsi="Arial" w:cs="Arial"/>
          <w:b/>
          <w:bCs/>
          <w:color w:val="000000" w:themeColor="text1"/>
          <w:sz w:val="21"/>
          <w:szCs w:val="21"/>
        </w:rPr>
      </w:pPr>
      <w:r w:rsidRPr="00D54D1A">
        <w:rPr>
          <w:rFonts w:ascii="Arial" w:hAnsi="Arial" w:cs="Arial"/>
          <w:b/>
          <w:bCs/>
          <w:color w:val="000000" w:themeColor="text1"/>
          <w:sz w:val="21"/>
          <w:szCs w:val="21"/>
        </w:rPr>
        <w:t>Data Source</w:t>
      </w:r>
      <w:r w:rsidR="00ED3412">
        <w:rPr>
          <w:rFonts w:ascii="Arial" w:hAnsi="Arial" w:cs="Arial"/>
          <w:b/>
          <w:bCs/>
          <w:color w:val="000000" w:themeColor="text1"/>
          <w:sz w:val="21"/>
          <w:szCs w:val="21"/>
        </w:rPr>
        <w:t>s</w:t>
      </w:r>
    </w:p>
    <w:p w14:paraId="34091957" w14:textId="2B0AB1E9" w:rsidR="00ED3412" w:rsidRDefault="00ED3412" w:rsidP="00D54D1A">
      <w:pPr>
        <w:rPr>
          <w:rFonts w:ascii="Arial" w:hAnsi="Arial" w:cs="Arial"/>
          <w:color w:val="000000" w:themeColor="text1"/>
          <w:sz w:val="21"/>
          <w:szCs w:val="21"/>
        </w:rPr>
      </w:pPr>
      <w:r>
        <w:rPr>
          <w:rFonts w:ascii="Arial" w:hAnsi="Arial" w:cs="Arial"/>
          <w:color w:val="000000" w:themeColor="text1"/>
          <w:sz w:val="21"/>
          <w:szCs w:val="21"/>
        </w:rPr>
        <w:t xml:space="preserve">Both teams will be exploring opportunities to engage with local councils to obtain access and knowledge and understanding of data </w:t>
      </w:r>
      <w:r w:rsidR="00933224">
        <w:rPr>
          <w:rFonts w:ascii="Arial" w:hAnsi="Arial" w:cs="Arial"/>
          <w:color w:val="000000" w:themeColor="text1"/>
          <w:sz w:val="21"/>
          <w:szCs w:val="21"/>
        </w:rPr>
        <w:t xml:space="preserve">currently </w:t>
      </w:r>
      <w:r>
        <w:rPr>
          <w:rFonts w:ascii="Arial" w:hAnsi="Arial" w:cs="Arial"/>
          <w:color w:val="000000" w:themeColor="text1"/>
          <w:sz w:val="21"/>
          <w:szCs w:val="21"/>
        </w:rPr>
        <w:t>held by the authorities</w:t>
      </w:r>
      <w:r w:rsidR="00933224">
        <w:rPr>
          <w:rFonts w:ascii="Arial" w:hAnsi="Arial" w:cs="Arial"/>
          <w:color w:val="000000" w:themeColor="text1"/>
          <w:sz w:val="21"/>
          <w:szCs w:val="21"/>
        </w:rPr>
        <w:t xml:space="preserve"> including education and social care</w:t>
      </w:r>
      <w:r>
        <w:rPr>
          <w:rFonts w:ascii="Arial" w:hAnsi="Arial" w:cs="Arial"/>
          <w:color w:val="000000" w:themeColor="text1"/>
          <w:sz w:val="21"/>
          <w:szCs w:val="21"/>
        </w:rPr>
        <w:t xml:space="preserve">.  We recognise that it is only through utilisation </w:t>
      </w:r>
      <w:r w:rsidR="00933224">
        <w:rPr>
          <w:rFonts w:ascii="Arial" w:hAnsi="Arial" w:cs="Arial"/>
          <w:color w:val="000000" w:themeColor="text1"/>
          <w:sz w:val="21"/>
          <w:szCs w:val="21"/>
        </w:rPr>
        <w:t>and optimisation of sharing data between organisations that we can truly understand and develop services fit for population</w:t>
      </w:r>
      <w:ins w:id="8" w:author="Roberta Piroddi" w:date="2021-06-23T15:25:00Z">
        <w:r w:rsidR="00C34923">
          <w:rPr>
            <w:rFonts w:ascii="Arial" w:hAnsi="Arial" w:cs="Arial"/>
            <w:color w:val="000000" w:themeColor="text1"/>
            <w:sz w:val="21"/>
            <w:szCs w:val="21"/>
          </w:rPr>
          <w:t xml:space="preserve"> health improvement</w:t>
        </w:r>
      </w:ins>
      <w:r w:rsidR="00933224">
        <w:rPr>
          <w:rFonts w:ascii="Arial" w:hAnsi="Arial" w:cs="Arial"/>
          <w:color w:val="000000" w:themeColor="text1"/>
          <w:sz w:val="21"/>
          <w:szCs w:val="21"/>
        </w:rPr>
        <w:t xml:space="preserve">. </w:t>
      </w:r>
    </w:p>
    <w:p w14:paraId="25A72211" w14:textId="33DCADED" w:rsidR="007B35E5" w:rsidRDefault="00A13C8B" w:rsidP="00D54D1A">
      <w:pPr>
        <w:rPr>
          <w:rFonts w:ascii="Arial" w:hAnsi="Arial" w:cs="Arial"/>
          <w:color w:val="000000" w:themeColor="text1"/>
          <w:sz w:val="21"/>
          <w:szCs w:val="21"/>
        </w:rPr>
      </w:pPr>
      <w:r>
        <w:rPr>
          <w:rFonts w:ascii="Arial" w:hAnsi="Arial" w:cs="Arial"/>
          <w:color w:val="000000" w:themeColor="text1"/>
          <w:sz w:val="21"/>
          <w:szCs w:val="21"/>
        </w:rPr>
        <w:lastRenderedPageBreak/>
        <w:t xml:space="preserve">In Liverpool, we are pursuing linkage with a Liverpool City Council held dataset called ‘Sentinel’, which contains children social care data augmented with other sources such as education, welfare, homelessness, and other vulnerabilities. </w:t>
      </w:r>
    </w:p>
    <w:p w14:paraId="302275ED" w14:textId="46F7EE97" w:rsidR="00A13C8B" w:rsidRPr="00933224" w:rsidRDefault="00ED3412" w:rsidP="00D54D1A">
      <w:pPr>
        <w:rPr>
          <w:rFonts w:ascii="Arial" w:hAnsi="Arial" w:cs="Arial"/>
          <w:color w:val="000000" w:themeColor="text1"/>
          <w:sz w:val="21"/>
          <w:szCs w:val="21"/>
        </w:rPr>
      </w:pPr>
      <w:r w:rsidRPr="00933224">
        <w:rPr>
          <w:rFonts w:ascii="Arial" w:hAnsi="Arial" w:cs="Arial"/>
          <w:color w:val="000000" w:themeColor="text1"/>
          <w:sz w:val="21"/>
          <w:szCs w:val="21"/>
        </w:rPr>
        <w:t>Likewise i</w:t>
      </w:r>
      <w:r w:rsidR="00A13C8B" w:rsidRPr="00933224">
        <w:rPr>
          <w:rFonts w:ascii="Arial" w:hAnsi="Arial" w:cs="Arial"/>
          <w:color w:val="000000" w:themeColor="text1"/>
          <w:sz w:val="21"/>
          <w:szCs w:val="21"/>
        </w:rPr>
        <w:t xml:space="preserve">n Wirral, the CCG is </w:t>
      </w:r>
      <w:r w:rsidR="00466353" w:rsidRPr="00933224">
        <w:rPr>
          <w:rFonts w:ascii="Arial" w:hAnsi="Arial" w:cs="Arial"/>
          <w:color w:val="000000" w:themeColor="text1"/>
          <w:sz w:val="21"/>
          <w:szCs w:val="21"/>
        </w:rPr>
        <w:t xml:space="preserve">exploring </w:t>
      </w:r>
      <w:proofErr w:type="gramStart"/>
      <w:r w:rsidR="00933224" w:rsidRPr="00933224">
        <w:rPr>
          <w:rFonts w:ascii="Arial" w:hAnsi="Arial" w:cs="Arial"/>
          <w:color w:val="000000" w:themeColor="text1"/>
          <w:sz w:val="21"/>
          <w:szCs w:val="21"/>
        </w:rPr>
        <w:t>a number of</w:t>
      </w:r>
      <w:proofErr w:type="gramEnd"/>
      <w:r w:rsidR="00933224" w:rsidRPr="00933224">
        <w:rPr>
          <w:rFonts w:ascii="Arial" w:hAnsi="Arial" w:cs="Arial"/>
          <w:color w:val="000000" w:themeColor="text1"/>
          <w:sz w:val="21"/>
          <w:szCs w:val="21"/>
        </w:rPr>
        <w:t xml:space="preserve"> avenues in relation to children’s care </w:t>
      </w:r>
      <w:r w:rsidR="00933224" w:rsidRPr="00F67798">
        <w:rPr>
          <w:rFonts w:ascii="Arial" w:hAnsi="Arial" w:cs="Arial"/>
          <w:color w:val="000000" w:themeColor="text1"/>
          <w:sz w:val="21"/>
          <w:szCs w:val="21"/>
        </w:rPr>
        <w:t xml:space="preserve">data currently </w:t>
      </w:r>
      <w:r w:rsidR="00466353" w:rsidRPr="00B817B7">
        <w:rPr>
          <w:rFonts w:ascii="Arial" w:hAnsi="Arial" w:cs="Arial"/>
          <w:color w:val="000000" w:themeColor="text1"/>
          <w:sz w:val="21"/>
          <w:szCs w:val="21"/>
        </w:rPr>
        <w:t xml:space="preserve">held by </w:t>
      </w:r>
      <w:r w:rsidR="00A13C8B" w:rsidRPr="00B817B7">
        <w:rPr>
          <w:rFonts w:ascii="Arial" w:hAnsi="Arial" w:cs="Arial"/>
          <w:color w:val="000000" w:themeColor="text1"/>
          <w:sz w:val="21"/>
          <w:szCs w:val="21"/>
        </w:rPr>
        <w:t>Wirral local authority</w:t>
      </w:r>
      <w:r w:rsidR="00466353" w:rsidRPr="00B817B7">
        <w:rPr>
          <w:rFonts w:ascii="Arial" w:hAnsi="Arial" w:cs="Arial"/>
          <w:color w:val="000000" w:themeColor="text1"/>
          <w:sz w:val="21"/>
          <w:szCs w:val="21"/>
        </w:rPr>
        <w:t>.</w:t>
      </w:r>
      <w:r w:rsidR="00A13C8B" w:rsidRPr="00B817B7">
        <w:rPr>
          <w:rFonts w:ascii="Arial" w:hAnsi="Arial" w:cs="Arial"/>
          <w:color w:val="000000" w:themeColor="text1"/>
          <w:sz w:val="21"/>
          <w:szCs w:val="21"/>
        </w:rPr>
        <w:t xml:space="preserve"> </w:t>
      </w:r>
      <w:r w:rsidR="00466353" w:rsidRPr="00933224">
        <w:rPr>
          <w:rFonts w:ascii="Arial" w:hAnsi="Arial" w:cs="Arial"/>
          <w:sz w:val="21"/>
          <w:szCs w:val="21"/>
        </w:rPr>
        <w:t>Wirral C&amp;YP services have a risk assessment for Domestic, Physical and Sexual Abuse and discussion</w:t>
      </w:r>
      <w:r w:rsidRPr="00933224">
        <w:rPr>
          <w:rFonts w:ascii="Arial" w:hAnsi="Arial" w:cs="Arial"/>
          <w:sz w:val="21"/>
          <w:szCs w:val="21"/>
        </w:rPr>
        <w:t>s</w:t>
      </w:r>
      <w:r w:rsidR="00466353" w:rsidRPr="00933224">
        <w:rPr>
          <w:rFonts w:ascii="Arial" w:hAnsi="Arial" w:cs="Arial"/>
          <w:sz w:val="21"/>
          <w:szCs w:val="21"/>
        </w:rPr>
        <w:t xml:space="preserve"> are taking place with regards to obtaining access with considerations to Information Governance</w:t>
      </w:r>
      <w:r w:rsidR="00B12410" w:rsidRPr="00933224">
        <w:rPr>
          <w:rFonts w:ascii="Arial" w:hAnsi="Arial" w:cs="Arial"/>
          <w:sz w:val="21"/>
          <w:szCs w:val="21"/>
        </w:rPr>
        <w:t>.</w:t>
      </w:r>
      <w:r w:rsidR="00466353" w:rsidRPr="00933224">
        <w:rPr>
          <w:rFonts w:ascii="Arial" w:hAnsi="Arial" w:cs="Arial"/>
          <w:sz w:val="21"/>
          <w:szCs w:val="21"/>
        </w:rPr>
        <w:t xml:space="preserve">  </w:t>
      </w:r>
      <w:bookmarkStart w:id="9" w:name="_Hlk75348409"/>
      <w:r w:rsidR="00933224" w:rsidRPr="00933224">
        <w:rPr>
          <w:rFonts w:ascii="Arial" w:hAnsi="Arial" w:cs="Arial"/>
          <w:sz w:val="21"/>
          <w:szCs w:val="21"/>
        </w:rPr>
        <w:t>T</w:t>
      </w:r>
      <w:r w:rsidR="00466353" w:rsidRPr="00933224">
        <w:rPr>
          <w:rFonts w:ascii="Arial" w:hAnsi="Arial" w:cs="Arial"/>
          <w:sz w:val="21"/>
          <w:szCs w:val="21"/>
        </w:rPr>
        <w:t>here is a Strengths &amp; Difficulties questionnaire for C</w:t>
      </w:r>
      <w:r w:rsidR="00933224" w:rsidRPr="00933224">
        <w:rPr>
          <w:rFonts w:ascii="Arial" w:hAnsi="Arial" w:cs="Arial"/>
          <w:sz w:val="21"/>
          <w:szCs w:val="21"/>
        </w:rPr>
        <w:t xml:space="preserve">hildren Looked After (CLA) </w:t>
      </w:r>
      <w:r w:rsidR="00466353" w:rsidRPr="00933224">
        <w:rPr>
          <w:rFonts w:ascii="Arial" w:hAnsi="Arial" w:cs="Arial"/>
          <w:sz w:val="21"/>
          <w:szCs w:val="21"/>
        </w:rPr>
        <w:t>that then provides a score that if a certain threshold is met, triggers interventions so this could be good insight in terms of potential links to CLA experiences and presentations to community services/mental health services.  Drug &amp; Alcohol data will provide data on service users who are living with children – another indicator for ACEs</w:t>
      </w:r>
    </w:p>
    <w:bookmarkEnd w:id="9"/>
    <w:p w14:paraId="3AB0C269" w14:textId="23D56DFD" w:rsidR="00A13C8B" w:rsidRDefault="00A13C8B" w:rsidP="00D54D1A">
      <w:pPr>
        <w:rPr>
          <w:rFonts w:ascii="Arial" w:hAnsi="Arial" w:cs="Arial"/>
          <w:color w:val="000000" w:themeColor="text1"/>
          <w:sz w:val="21"/>
          <w:szCs w:val="21"/>
        </w:rPr>
      </w:pPr>
      <w:r>
        <w:rPr>
          <w:rFonts w:ascii="Arial" w:hAnsi="Arial" w:cs="Arial"/>
          <w:color w:val="000000" w:themeColor="text1"/>
          <w:sz w:val="21"/>
          <w:szCs w:val="21"/>
        </w:rPr>
        <w:t xml:space="preserve">We do not have access to these sources yet. If we get access and </w:t>
      </w:r>
      <w:r w:rsidR="00FE507F">
        <w:rPr>
          <w:rFonts w:ascii="Arial" w:hAnsi="Arial" w:cs="Arial"/>
          <w:color w:val="000000" w:themeColor="text1"/>
          <w:sz w:val="21"/>
          <w:szCs w:val="21"/>
        </w:rPr>
        <w:t>linkage,</w:t>
      </w:r>
      <w:r>
        <w:rPr>
          <w:rFonts w:ascii="Arial" w:hAnsi="Arial" w:cs="Arial"/>
          <w:color w:val="000000" w:themeColor="text1"/>
          <w:sz w:val="21"/>
          <w:szCs w:val="21"/>
        </w:rPr>
        <w:t xml:space="preserve"> we will augment this analysis plan accordingly. </w:t>
      </w:r>
    </w:p>
    <w:p w14:paraId="7687CDF5" w14:textId="4EBD6455" w:rsidR="007B35E5" w:rsidRDefault="00A13C8B" w:rsidP="00D54D1A">
      <w:pPr>
        <w:rPr>
          <w:rFonts w:ascii="Arial" w:hAnsi="Arial" w:cs="Arial"/>
          <w:color w:val="000000" w:themeColor="text1"/>
          <w:sz w:val="21"/>
          <w:szCs w:val="21"/>
        </w:rPr>
      </w:pPr>
      <w:r>
        <w:rPr>
          <w:rFonts w:ascii="Arial" w:hAnsi="Arial" w:cs="Arial"/>
          <w:color w:val="000000" w:themeColor="text1"/>
          <w:sz w:val="21"/>
          <w:szCs w:val="21"/>
        </w:rPr>
        <w:t xml:space="preserve">As things stand, </w:t>
      </w:r>
      <w:r w:rsidR="00466353">
        <w:rPr>
          <w:rFonts w:ascii="Arial" w:hAnsi="Arial" w:cs="Arial"/>
          <w:color w:val="000000" w:themeColor="text1"/>
          <w:sz w:val="21"/>
          <w:szCs w:val="21"/>
        </w:rPr>
        <w:t>w</w:t>
      </w:r>
      <w:r w:rsidR="007B35E5">
        <w:rPr>
          <w:rFonts w:ascii="Arial" w:hAnsi="Arial" w:cs="Arial"/>
          <w:color w:val="000000" w:themeColor="text1"/>
          <w:sz w:val="21"/>
          <w:szCs w:val="21"/>
        </w:rPr>
        <w:t>e will use the following individual linked datasets:</w:t>
      </w:r>
    </w:p>
    <w:p w14:paraId="3344D744" w14:textId="5FB1EBB1" w:rsidR="007B35E5" w:rsidRPr="007B35E5" w:rsidRDefault="00094178" w:rsidP="007B35E5">
      <w:pPr>
        <w:pStyle w:val="ListParagraph"/>
        <w:numPr>
          <w:ilvl w:val="0"/>
          <w:numId w:val="8"/>
        </w:numPr>
        <w:rPr>
          <w:rFonts w:ascii="Arial" w:hAnsi="Arial" w:cs="Arial"/>
          <w:color w:val="000000" w:themeColor="text1"/>
          <w:sz w:val="21"/>
          <w:szCs w:val="21"/>
        </w:rPr>
      </w:pPr>
      <w:r w:rsidRPr="007B35E5">
        <w:rPr>
          <w:rFonts w:ascii="Arial" w:hAnsi="Arial" w:cs="Arial"/>
          <w:color w:val="000000" w:themeColor="text1"/>
          <w:sz w:val="21"/>
          <w:szCs w:val="21"/>
        </w:rPr>
        <w:t>Mental Health Services Data Set (MHSDS</w:t>
      </w:r>
      <w:r w:rsidR="007B35E5">
        <w:rPr>
          <w:rFonts w:ascii="Arial" w:hAnsi="Arial" w:cs="Arial"/>
          <w:color w:val="000000" w:themeColor="text1"/>
          <w:sz w:val="21"/>
          <w:szCs w:val="21"/>
        </w:rPr>
        <w:t xml:space="preserve"> – including CAMHS</w:t>
      </w:r>
      <w:r w:rsidRPr="007B35E5">
        <w:rPr>
          <w:rFonts w:ascii="Arial" w:hAnsi="Arial" w:cs="Arial"/>
          <w:color w:val="000000" w:themeColor="text1"/>
          <w:sz w:val="21"/>
          <w:szCs w:val="21"/>
        </w:rPr>
        <w:t>)</w:t>
      </w:r>
    </w:p>
    <w:p w14:paraId="02AA4888" w14:textId="5EC7E79A" w:rsidR="007B35E5" w:rsidRPr="007B35E5" w:rsidRDefault="00094178" w:rsidP="007B35E5">
      <w:pPr>
        <w:pStyle w:val="ListParagraph"/>
        <w:numPr>
          <w:ilvl w:val="0"/>
          <w:numId w:val="8"/>
        </w:numPr>
        <w:rPr>
          <w:rFonts w:ascii="Arial" w:hAnsi="Arial" w:cs="Arial"/>
          <w:color w:val="000000" w:themeColor="text1"/>
          <w:sz w:val="21"/>
          <w:szCs w:val="21"/>
        </w:rPr>
      </w:pPr>
      <w:r w:rsidRPr="007B35E5">
        <w:rPr>
          <w:rFonts w:ascii="Arial" w:hAnsi="Arial" w:cs="Arial"/>
          <w:color w:val="000000" w:themeColor="text1"/>
          <w:sz w:val="21"/>
          <w:szCs w:val="21"/>
        </w:rPr>
        <w:t>Secondary Uses Services (SUS)</w:t>
      </w:r>
    </w:p>
    <w:p w14:paraId="65F43C8D" w14:textId="77777777" w:rsidR="007B35E5" w:rsidRPr="007B35E5" w:rsidRDefault="00094178" w:rsidP="007B35E5">
      <w:pPr>
        <w:pStyle w:val="ListParagraph"/>
        <w:numPr>
          <w:ilvl w:val="0"/>
          <w:numId w:val="8"/>
        </w:numPr>
        <w:rPr>
          <w:rFonts w:ascii="Arial" w:hAnsi="Arial" w:cs="Arial"/>
          <w:color w:val="000000" w:themeColor="text1"/>
          <w:sz w:val="21"/>
          <w:szCs w:val="21"/>
        </w:rPr>
      </w:pPr>
      <w:r w:rsidRPr="007B35E5">
        <w:rPr>
          <w:rFonts w:ascii="Arial" w:hAnsi="Arial" w:cs="Arial"/>
          <w:color w:val="000000" w:themeColor="text1"/>
          <w:sz w:val="21"/>
          <w:szCs w:val="21"/>
        </w:rPr>
        <w:t xml:space="preserve">Community Services Data Set (CSDS) and </w:t>
      </w:r>
    </w:p>
    <w:p w14:paraId="395C0944" w14:textId="1F07B244" w:rsidR="00D54D1A" w:rsidRPr="007B35E5" w:rsidRDefault="00094178" w:rsidP="007B35E5">
      <w:pPr>
        <w:pStyle w:val="ListParagraph"/>
        <w:numPr>
          <w:ilvl w:val="0"/>
          <w:numId w:val="8"/>
        </w:numPr>
        <w:rPr>
          <w:rFonts w:ascii="Arial" w:hAnsi="Arial" w:cs="Arial"/>
          <w:color w:val="000000" w:themeColor="text1"/>
          <w:sz w:val="21"/>
          <w:szCs w:val="21"/>
        </w:rPr>
      </w:pPr>
      <w:r w:rsidRPr="007B35E5">
        <w:rPr>
          <w:rFonts w:ascii="Arial" w:hAnsi="Arial" w:cs="Arial"/>
          <w:color w:val="000000" w:themeColor="text1"/>
          <w:sz w:val="21"/>
          <w:szCs w:val="21"/>
        </w:rPr>
        <w:t xml:space="preserve">Primary Care records </w:t>
      </w:r>
      <w:r w:rsidR="007B35E5">
        <w:rPr>
          <w:rFonts w:ascii="Arial" w:hAnsi="Arial" w:cs="Arial"/>
          <w:color w:val="000000" w:themeColor="text1"/>
          <w:sz w:val="21"/>
          <w:szCs w:val="21"/>
        </w:rPr>
        <w:t xml:space="preserve">(in Liverpool these are from EMIS and in Wirral </w:t>
      </w:r>
      <w:r w:rsidR="00466353">
        <w:rPr>
          <w:rFonts w:ascii="Arial" w:hAnsi="Arial" w:cs="Arial"/>
          <w:color w:val="000000" w:themeColor="text1"/>
          <w:sz w:val="21"/>
          <w:szCs w:val="21"/>
        </w:rPr>
        <w:t>Care Record</w:t>
      </w:r>
    </w:p>
    <w:p w14:paraId="4E9870CA" w14:textId="786A22B5" w:rsidR="007B35E5" w:rsidRDefault="007B35E5" w:rsidP="00BA7FE2">
      <w:pPr>
        <w:rPr>
          <w:rFonts w:ascii="Arial" w:hAnsi="Arial" w:cs="Arial"/>
          <w:b/>
          <w:bCs/>
          <w:color w:val="000000" w:themeColor="text1"/>
          <w:sz w:val="21"/>
          <w:szCs w:val="21"/>
        </w:rPr>
      </w:pPr>
    </w:p>
    <w:p w14:paraId="22D3222E" w14:textId="46EB85D9" w:rsidR="00FD4E9D" w:rsidRDefault="00FD4E9D" w:rsidP="00FD4E9D">
      <w:pPr>
        <w:pStyle w:val="ListParagraph"/>
        <w:numPr>
          <w:ilvl w:val="0"/>
          <w:numId w:val="6"/>
        </w:numPr>
        <w:rPr>
          <w:rFonts w:ascii="Arial" w:hAnsi="Arial" w:cs="Arial"/>
          <w:b/>
          <w:bCs/>
          <w:color w:val="000000" w:themeColor="text1"/>
          <w:sz w:val="21"/>
          <w:szCs w:val="21"/>
        </w:rPr>
      </w:pPr>
      <w:r>
        <w:rPr>
          <w:rFonts w:ascii="Arial" w:hAnsi="Arial" w:cs="Arial"/>
          <w:b/>
          <w:bCs/>
          <w:color w:val="000000" w:themeColor="text1"/>
          <w:sz w:val="21"/>
          <w:szCs w:val="21"/>
        </w:rPr>
        <w:t>Study design</w:t>
      </w:r>
    </w:p>
    <w:p w14:paraId="1AC2747D" w14:textId="479F5802" w:rsidR="00492D13" w:rsidRDefault="00EA6905" w:rsidP="00BA7FE2">
      <w:pPr>
        <w:rPr>
          <w:rFonts w:ascii="Arial" w:hAnsi="Arial" w:cs="Arial"/>
          <w:color w:val="000000" w:themeColor="text1"/>
          <w:sz w:val="21"/>
          <w:szCs w:val="21"/>
        </w:rPr>
      </w:pPr>
      <w:r w:rsidRPr="00EA6905">
        <w:rPr>
          <w:rFonts w:ascii="Arial" w:hAnsi="Arial" w:cs="Arial"/>
          <w:color w:val="000000" w:themeColor="text1"/>
          <w:sz w:val="21"/>
          <w:szCs w:val="21"/>
        </w:rPr>
        <w:t>For each outcome we will produce summary statistics before and after the start of the pandemic. We will also produce summary statistics of the distribution of covariates.</w:t>
      </w:r>
    </w:p>
    <w:p w14:paraId="6DA3CFB0" w14:textId="70FAB121" w:rsidR="003D7988" w:rsidRDefault="0090721D" w:rsidP="003D7988">
      <w:pPr>
        <w:rPr>
          <w:rFonts w:ascii="Arial" w:hAnsi="Arial" w:cs="Arial"/>
          <w:sz w:val="21"/>
          <w:szCs w:val="21"/>
        </w:rPr>
      </w:pPr>
      <w:r w:rsidRPr="00F67798">
        <w:rPr>
          <w:rFonts w:ascii="Arial" w:hAnsi="Arial" w:cs="Arial"/>
          <w:b/>
          <w:bCs/>
          <w:sz w:val="21"/>
          <w:szCs w:val="21"/>
          <w:u w:val="single"/>
        </w:rPr>
        <w:t>Objective 1, 2 &amp; 3</w:t>
      </w:r>
      <w:r w:rsidRPr="00A564DB">
        <w:rPr>
          <w:rFonts w:ascii="Arial" w:hAnsi="Arial" w:cs="Arial"/>
          <w:sz w:val="21"/>
          <w:szCs w:val="21"/>
          <w:u w:val="single"/>
        </w:rPr>
        <w:t>:</w:t>
      </w:r>
      <w:r>
        <w:rPr>
          <w:rFonts w:ascii="Arial" w:hAnsi="Arial" w:cs="Arial"/>
          <w:sz w:val="21"/>
          <w:szCs w:val="21"/>
        </w:rPr>
        <w:t xml:space="preserve"> </w:t>
      </w:r>
      <w:r w:rsidR="003D7988">
        <w:rPr>
          <w:rFonts w:ascii="Arial" w:hAnsi="Arial" w:cs="Arial"/>
          <w:sz w:val="21"/>
          <w:szCs w:val="21"/>
        </w:rPr>
        <w:t>We will use a longitudinal logistic regression, where the binary outcome is the occurrence/</w:t>
      </w:r>
      <w:proofErr w:type="spellStart"/>
      <w:r w:rsidR="003D7988">
        <w:rPr>
          <w:rFonts w:ascii="Arial" w:hAnsi="Arial" w:cs="Arial"/>
          <w:sz w:val="21"/>
          <w:szCs w:val="21"/>
        </w:rPr>
        <w:t>non occurrence</w:t>
      </w:r>
      <w:proofErr w:type="spellEnd"/>
      <w:r w:rsidR="003D7988">
        <w:rPr>
          <w:rFonts w:ascii="Arial" w:hAnsi="Arial" w:cs="Arial"/>
          <w:sz w:val="21"/>
          <w:szCs w:val="21"/>
        </w:rPr>
        <w:t xml:space="preserve"> (1/0) of an admission (for the causes listed above), a visit to A&amp;E (for the causes listed above) or a referral to CAMHS in one given month. The </w:t>
      </w:r>
      <w:proofErr w:type="gramStart"/>
      <w:r w:rsidR="003D7988">
        <w:rPr>
          <w:rFonts w:ascii="Arial" w:hAnsi="Arial" w:cs="Arial"/>
          <w:sz w:val="21"/>
          <w:szCs w:val="21"/>
        </w:rPr>
        <w:t>predictors  X</w:t>
      </w:r>
      <w:proofErr w:type="gramEnd"/>
      <w:r w:rsidR="003D7988">
        <w:rPr>
          <w:rFonts w:ascii="Arial" w:hAnsi="Arial" w:cs="Arial"/>
          <w:sz w:val="21"/>
          <w:szCs w:val="21"/>
        </w:rPr>
        <w:t xml:space="preserve"> are a set of covariate specified above and a time variable (month), the moderator Z is a binary variable indicating a time period after the start of the covid-19 pandemic, and we will consider in our model the interaction between the covariates X and the moderator Z.</w:t>
      </w:r>
    </w:p>
    <w:p w14:paraId="5C6A4063" w14:textId="26764C08" w:rsidR="0090721D" w:rsidRDefault="0090721D" w:rsidP="003D7988">
      <w:pPr>
        <w:rPr>
          <w:rFonts w:ascii="Arial" w:hAnsi="Arial" w:cs="Arial"/>
          <w:sz w:val="21"/>
          <w:szCs w:val="21"/>
        </w:rPr>
      </w:pPr>
      <w:r>
        <w:rPr>
          <w:rFonts w:ascii="Arial" w:hAnsi="Arial" w:cs="Arial"/>
          <w:sz w:val="21"/>
          <w:szCs w:val="21"/>
        </w:rPr>
        <w:t xml:space="preserve">From the coefficients of the regression linked to the variables X we will find which population groups and risk factors are associated with an increased risk of a negative outcome. From the coefficients linked to the interaction XZ we will find how these changed with the advent of covid-19. </w:t>
      </w:r>
    </w:p>
    <w:p w14:paraId="470032A5" w14:textId="77777777" w:rsidR="003D7988" w:rsidRDefault="003D7988" w:rsidP="00BA7FE2">
      <w:pPr>
        <w:rPr>
          <w:rFonts w:ascii="Arial" w:hAnsi="Arial" w:cs="Arial"/>
          <w:color w:val="000000" w:themeColor="text1"/>
          <w:sz w:val="21"/>
          <w:szCs w:val="21"/>
        </w:rPr>
      </w:pPr>
    </w:p>
    <w:p w14:paraId="4C5634A7" w14:textId="7F9B1187" w:rsidR="003D7988" w:rsidRDefault="003D7988" w:rsidP="00BA7FE2">
      <w:pPr>
        <w:rPr>
          <w:rFonts w:ascii="Arial" w:hAnsi="Arial" w:cs="Arial"/>
          <w:sz w:val="21"/>
          <w:szCs w:val="21"/>
        </w:rPr>
      </w:pPr>
      <w:r w:rsidRPr="00F67798">
        <w:rPr>
          <w:rFonts w:ascii="Arial" w:hAnsi="Arial" w:cs="Arial"/>
          <w:b/>
          <w:bCs/>
          <w:sz w:val="21"/>
          <w:szCs w:val="21"/>
          <w:u w:val="single"/>
        </w:rPr>
        <w:t>Objective 4</w:t>
      </w:r>
      <w:r w:rsidRPr="00A564DB">
        <w:rPr>
          <w:rFonts w:ascii="Arial" w:hAnsi="Arial" w:cs="Arial"/>
          <w:sz w:val="21"/>
          <w:szCs w:val="21"/>
          <w:u w:val="single"/>
        </w:rPr>
        <w:t>:</w:t>
      </w:r>
      <w:r w:rsidR="00B75CD2">
        <w:rPr>
          <w:rFonts w:ascii="Arial" w:hAnsi="Arial" w:cs="Arial"/>
          <w:sz w:val="21"/>
          <w:szCs w:val="21"/>
        </w:rPr>
        <w:t xml:space="preserve"> We will use an interrupted time series study and perform a segmented regression analysis with outcomes of number of admissions per month, number o</w:t>
      </w:r>
      <w:r w:rsidR="00A564DB">
        <w:rPr>
          <w:rFonts w:ascii="Arial" w:hAnsi="Arial" w:cs="Arial"/>
          <w:sz w:val="21"/>
          <w:szCs w:val="21"/>
        </w:rPr>
        <w:t>f</w:t>
      </w:r>
      <w:r w:rsidR="00B75CD2">
        <w:rPr>
          <w:rFonts w:ascii="Arial" w:hAnsi="Arial" w:cs="Arial"/>
          <w:sz w:val="21"/>
          <w:szCs w:val="21"/>
        </w:rPr>
        <w:t xml:space="preserve"> </w:t>
      </w:r>
      <w:r w:rsidR="00A564DB">
        <w:rPr>
          <w:rFonts w:ascii="Arial" w:hAnsi="Arial" w:cs="Arial"/>
          <w:sz w:val="21"/>
          <w:szCs w:val="21"/>
        </w:rPr>
        <w:t>A&amp;E attendances, number of CAMHS referrals and contacts. This regression will enable us to calculate the change in trend of these outcomes before and after the start of the pandemic. If time allows, we will conduct a time to event analysis, to evaluate how the waiting times between referral and first assessment changes before and after the start of the pandemic.</w:t>
      </w:r>
    </w:p>
    <w:p w14:paraId="7C121F42" w14:textId="77777777" w:rsidR="00EA6905" w:rsidRPr="00EA6905" w:rsidRDefault="00EA6905" w:rsidP="00BA7FE2">
      <w:pPr>
        <w:rPr>
          <w:rFonts w:ascii="Arial" w:hAnsi="Arial" w:cs="Arial"/>
          <w:color w:val="000000" w:themeColor="text1"/>
          <w:sz w:val="21"/>
          <w:szCs w:val="21"/>
        </w:rPr>
      </w:pPr>
    </w:p>
    <w:p w14:paraId="414CBCF6" w14:textId="77777777" w:rsidR="00492D13" w:rsidRDefault="00492D13" w:rsidP="00BA7FE2">
      <w:pPr>
        <w:rPr>
          <w:rFonts w:ascii="Arial" w:hAnsi="Arial" w:cs="Arial"/>
          <w:b/>
          <w:bCs/>
          <w:color w:val="000000" w:themeColor="text1"/>
          <w:sz w:val="21"/>
          <w:szCs w:val="21"/>
        </w:rPr>
      </w:pPr>
    </w:p>
    <w:p w14:paraId="5E59D864" w14:textId="13701731" w:rsidR="00BA7FE2" w:rsidRDefault="00BA7FE2" w:rsidP="00BA7FE2">
      <w:pPr>
        <w:rPr>
          <w:rFonts w:ascii="Arial" w:hAnsi="Arial" w:cs="Arial"/>
          <w:b/>
          <w:bCs/>
          <w:color w:val="000000" w:themeColor="text1"/>
          <w:sz w:val="21"/>
          <w:szCs w:val="21"/>
        </w:rPr>
      </w:pPr>
      <w:r w:rsidRPr="00BA7FE2">
        <w:rPr>
          <w:rFonts w:ascii="Arial" w:hAnsi="Arial" w:cs="Arial"/>
          <w:b/>
          <w:bCs/>
          <w:color w:val="000000" w:themeColor="text1"/>
          <w:sz w:val="21"/>
          <w:szCs w:val="21"/>
        </w:rPr>
        <w:t xml:space="preserve">Governance </w:t>
      </w:r>
    </w:p>
    <w:p w14:paraId="409F744A" w14:textId="054E93BA" w:rsidR="002B6CB5" w:rsidRPr="00E368EB" w:rsidRDefault="002B6CB5" w:rsidP="002A5E12">
      <w:pPr>
        <w:jc w:val="both"/>
        <w:rPr>
          <w:rFonts w:ascii="Arial" w:hAnsi="Arial" w:cs="Arial"/>
          <w:color w:val="000000" w:themeColor="text1"/>
          <w:sz w:val="21"/>
          <w:szCs w:val="21"/>
          <w:shd w:val="clear" w:color="auto" w:fill="FFFFFF"/>
        </w:rPr>
      </w:pPr>
      <w:r w:rsidRPr="002B6CB5">
        <w:rPr>
          <w:rFonts w:ascii="Arial" w:hAnsi="Arial" w:cs="Arial"/>
          <w:color w:val="000000" w:themeColor="text1"/>
          <w:sz w:val="21"/>
          <w:szCs w:val="21"/>
          <w:u w:val="single"/>
          <w:shd w:val="clear" w:color="auto" w:fill="FFFFFF"/>
        </w:rPr>
        <w:lastRenderedPageBreak/>
        <w:t>Data:</w:t>
      </w:r>
      <w:r>
        <w:rPr>
          <w:rFonts w:ascii="Arial" w:hAnsi="Arial" w:cs="Arial"/>
          <w:color w:val="000000" w:themeColor="text1"/>
          <w:sz w:val="21"/>
          <w:szCs w:val="21"/>
          <w:shd w:val="clear" w:color="auto" w:fill="FFFFFF"/>
        </w:rPr>
        <w:t xml:space="preserve"> </w:t>
      </w:r>
      <w:r w:rsidR="002A5E12" w:rsidRPr="002A5E12">
        <w:rPr>
          <w:rFonts w:ascii="Arial" w:hAnsi="Arial" w:cs="Arial"/>
          <w:color w:val="000000" w:themeColor="text1"/>
          <w:sz w:val="21"/>
          <w:szCs w:val="21"/>
          <w:shd w:val="clear" w:color="auto" w:fill="FFFFFF"/>
        </w:rPr>
        <w:t xml:space="preserve">This study will use the </w:t>
      </w:r>
      <w:r w:rsidR="002A5E12">
        <w:rPr>
          <w:rFonts w:ascii="Arial" w:hAnsi="Arial" w:cs="Arial"/>
          <w:color w:val="000000" w:themeColor="text1"/>
          <w:sz w:val="21"/>
          <w:szCs w:val="21"/>
          <w:shd w:val="clear" w:color="auto" w:fill="FFFFFF"/>
        </w:rPr>
        <w:t>pseudon</w:t>
      </w:r>
      <w:r w:rsidR="002A5E12" w:rsidRPr="002A5E12">
        <w:rPr>
          <w:rFonts w:ascii="Arial" w:hAnsi="Arial" w:cs="Arial"/>
          <w:color w:val="000000" w:themeColor="text1"/>
          <w:sz w:val="21"/>
          <w:szCs w:val="21"/>
          <w:shd w:val="clear" w:color="auto" w:fill="FFFFFF"/>
        </w:rPr>
        <w:t xml:space="preserve">ymised routinely collected health record </w:t>
      </w:r>
      <w:r w:rsidR="002A5E12">
        <w:rPr>
          <w:rFonts w:ascii="Arial" w:hAnsi="Arial" w:cs="Arial"/>
          <w:color w:val="000000" w:themeColor="text1"/>
          <w:sz w:val="21"/>
          <w:szCs w:val="21"/>
          <w:shd w:val="clear" w:color="auto" w:fill="FFFFFF"/>
        </w:rPr>
        <w:t xml:space="preserve">that are collected for </w:t>
      </w:r>
      <w:r w:rsidR="00FE507F">
        <w:rPr>
          <w:rFonts w:ascii="Arial" w:hAnsi="Arial" w:cs="Arial"/>
          <w:color w:val="000000" w:themeColor="text1"/>
          <w:sz w:val="21"/>
          <w:szCs w:val="21"/>
          <w:shd w:val="clear" w:color="auto" w:fill="FFFFFF"/>
        </w:rPr>
        <w:t>commissioning</w:t>
      </w:r>
      <w:r w:rsidR="00847CF7">
        <w:rPr>
          <w:rFonts w:ascii="Arial" w:hAnsi="Arial" w:cs="Arial"/>
          <w:color w:val="000000" w:themeColor="text1"/>
          <w:sz w:val="21"/>
          <w:szCs w:val="21"/>
          <w:shd w:val="clear" w:color="auto" w:fill="FFFFFF"/>
        </w:rPr>
        <w:t xml:space="preserve"> </w:t>
      </w:r>
      <w:r w:rsidR="002A5E12">
        <w:rPr>
          <w:rFonts w:ascii="Arial" w:hAnsi="Arial" w:cs="Arial"/>
          <w:color w:val="000000" w:themeColor="text1"/>
          <w:sz w:val="21"/>
          <w:szCs w:val="21"/>
          <w:shd w:val="clear" w:color="auto" w:fill="FFFFFF"/>
        </w:rPr>
        <w:t xml:space="preserve">purposes and stored securely on </w:t>
      </w:r>
      <w:r w:rsidR="00847CF7">
        <w:rPr>
          <w:rFonts w:ascii="Arial" w:hAnsi="Arial" w:cs="Arial"/>
          <w:color w:val="000000" w:themeColor="text1"/>
          <w:sz w:val="21"/>
          <w:szCs w:val="21"/>
          <w:shd w:val="clear" w:color="auto" w:fill="FFFFFF"/>
        </w:rPr>
        <w:t>Arden &amp; GEM CSU</w:t>
      </w:r>
      <w:r w:rsidR="002A5E12">
        <w:rPr>
          <w:rFonts w:ascii="Arial" w:hAnsi="Arial" w:cs="Arial"/>
          <w:color w:val="000000" w:themeColor="text1"/>
          <w:sz w:val="21"/>
          <w:szCs w:val="21"/>
          <w:shd w:val="clear" w:color="auto" w:fill="FFFFFF"/>
        </w:rPr>
        <w:t xml:space="preserve"> and Wirral CCG servers</w:t>
      </w:r>
      <w:r w:rsidR="002A5E12" w:rsidRPr="002A5E12">
        <w:rPr>
          <w:rFonts w:ascii="Arial" w:hAnsi="Arial" w:cs="Arial"/>
          <w:color w:val="000000" w:themeColor="text1"/>
          <w:sz w:val="21"/>
          <w:szCs w:val="21"/>
          <w:shd w:val="clear" w:color="auto" w:fill="FFFFFF"/>
        </w:rPr>
        <w:t xml:space="preserve">. </w:t>
      </w:r>
      <w:r w:rsidR="00B12410">
        <w:rPr>
          <w:rFonts w:ascii="Arial" w:hAnsi="Arial" w:cs="Arial"/>
          <w:color w:val="000000" w:themeColor="text1"/>
          <w:sz w:val="21"/>
          <w:szCs w:val="21"/>
          <w:shd w:val="clear" w:color="auto" w:fill="FFFFFF"/>
        </w:rPr>
        <w:t xml:space="preserve">Both </w:t>
      </w:r>
      <w:r w:rsidR="002A5E12">
        <w:rPr>
          <w:rFonts w:ascii="Arial" w:hAnsi="Arial" w:cs="Arial"/>
          <w:color w:val="000000" w:themeColor="text1"/>
          <w:sz w:val="21"/>
          <w:szCs w:val="21"/>
          <w:shd w:val="clear" w:color="auto" w:fill="FFFFFF"/>
        </w:rPr>
        <w:t>Liverpool</w:t>
      </w:r>
      <w:r w:rsidR="00B12410">
        <w:rPr>
          <w:rFonts w:ascii="Arial" w:hAnsi="Arial" w:cs="Arial"/>
          <w:color w:val="000000" w:themeColor="text1"/>
          <w:sz w:val="21"/>
          <w:szCs w:val="21"/>
          <w:shd w:val="clear" w:color="auto" w:fill="FFFFFF"/>
        </w:rPr>
        <w:t xml:space="preserve"> and Wirral</w:t>
      </w:r>
      <w:r w:rsidR="002A5E12">
        <w:rPr>
          <w:rFonts w:ascii="Arial" w:hAnsi="Arial" w:cs="Arial"/>
          <w:color w:val="000000" w:themeColor="text1"/>
          <w:sz w:val="21"/>
          <w:szCs w:val="21"/>
          <w:shd w:val="clear" w:color="auto" w:fill="FFFFFF"/>
        </w:rPr>
        <w:t xml:space="preserve"> CCG data is pseudonymised by DSCRO</w:t>
      </w:r>
      <w:r>
        <w:rPr>
          <w:rFonts w:ascii="Arial" w:hAnsi="Arial" w:cs="Arial"/>
          <w:color w:val="000000" w:themeColor="text1"/>
          <w:sz w:val="21"/>
          <w:szCs w:val="21"/>
          <w:shd w:val="clear" w:color="auto" w:fill="FFFFFF"/>
        </w:rPr>
        <w:t>, before being made available to authorised users</w:t>
      </w:r>
      <w:r w:rsidRPr="00E368EB">
        <w:rPr>
          <w:rFonts w:ascii="Arial" w:hAnsi="Arial" w:cs="Arial"/>
          <w:color w:val="000000" w:themeColor="text1"/>
          <w:sz w:val="21"/>
          <w:szCs w:val="21"/>
          <w:shd w:val="clear" w:color="auto" w:fill="FFFFFF"/>
        </w:rPr>
        <w:t xml:space="preserve">. </w:t>
      </w:r>
      <w:r w:rsidR="00D81CD8" w:rsidRPr="00FE507F">
        <w:rPr>
          <w:rFonts w:ascii="Arial" w:hAnsi="Arial" w:cs="Arial"/>
          <w:sz w:val="21"/>
          <w:szCs w:val="21"/>
        </w:rPr>
        <w:t xml:space="preserve"> Our legal basis for the use of the data is covered by commissioning purposes, which means that everything Liverpool and Wirral CCG receive via NHS Digital (SUS, CSDS, MHSDS) is already covered in </w:t>
      </w:r>
      <w:r w:rsidR="00E368EB" w:rsidRPr="00FE507F">
        <w:rPr>
          <w:rFonts w:ascii="Arial" w:hAnsi="Arial" w:cs="Arial"/>
          <w:sz w:val="21"/>
          <w:szCs w:val="21"/>
        </w:rPr>
        <w:t>their</w:t>
      </w:r>
      <w:r w:rsidR="00D81CD8" w:rsidRPr="00FE507F">
        <w:rPr>
          <w:rFonts w:ascii="Arial" w:hAnsi="Arial" w:cs="Arial"/>
          <w:sz w:val="21"/>
          <w:szCs w:val="21"/>
        </w:rPr>
        <w:t xml:space="preserve"> DARS, and </w:t>
      </w:r>
      <w:r w:rsidR="00E368EB" w:rsidRPr="00FE507F">
        <w:rPr>
          <w:rFonts w:ascii="Arial" w:hAnsi="Arial" w:cs="Arial"/>
          <w:sz w:val="21"/>
          <w:szCs w:val="21"/>
        </w:rPr>
        <w:t>place-specific local data (</w:t>
      </w:r>
      <w:proofErr w:type="gramStart"/>
      <w:r w:rsidR="00E368EB" w:rsidRPr="00FE507F">
        <w:rPr>
          <w:rFonts w:ascii="Arial" w:hAnsi="Arial" w:cs="Arial"/>
          <w:sz w:val="21"/>
          <w:szCs w:val="21"/>
        </w:rPr>
        <w:t>e.g.</w:t>
      </w:r>
      <w:proofErr w:type="gramEnd"/>
      <w:r w:rsidR="00E368EB" w:rsidRPr="00FE507F">
        <w:rPr>
          <w:rFonts w:ascii="Arial" w:hAnsi="Arial" w:cs="Arial"/>
          <w:sz w:val="21"/>
          <w:szCs w:val="21"/>
        </w:rPr>
        <w:t xml:space="preserve"> some </w:t>
      </w:r>
      <w:r w:rsidR="00D81CD8" w:rsidRPr="00FE507F">
        <w:rPr>
          <w:rFonts w:ascii="Arial" w:hAnsi="Arial" w:cs="Arial"/>
          <w:sz w:val="21"/>
          <w:szCs w:val="21"/>
        </w:rPr>
        <w:t>primary care elements</w:t>
      </w:r>
      <w:r w:rsidR="00E368EB" w:rsidRPr="00FE507F">
        <w:rPr>
          <w:rFonts w:ascii="Arial" w:hAnsi="Arial" w:cs="Arial"/>
          <w:sz w:val="21"/>
          <w:szCs w:val="21"/>
        </w:rPr>
        <w:t>) is</w:t>
      </w:r>
      <w:r w:rsidR="00D81CD8" w:rsidRPr="00FE507F">
        <w:rPr>
          <w:rFonts w:ascii="Arial" w:hAnsi="Arial" w:cs="Arial"/>
          <w:sz w:val="21"/>
          <w:szCs w:val="21"/>
        </w:rPr>
        <w:t xml:space="preserve"> covered by our own local agreements.</w:t>
      </w:r>
    </w:p>
    <w:p w14:paraId="6448C091" w14:textId="4739CCBB" w:rsidR="002A5E12" w:rsidRPr="002A5E12" w:rsidRDefault="002B6CB5" w:rsidP="002A5E12">
      <w:pPr>
        <w:jc w:val="both"/>
        <w:rPr>
          <w:rFonts w:ascii="Arial" w:hAnsi="Arial" w:cs="Arial"/>
          <w:color w:val="000000" w:themeColor="text1"/>
          <w:sz w:val="21"/>
          <w:szCs w:val="21"/>
          <w:shd w:val="clear" w:color="auto" w:fill="FFFFFF"/>
        </w:rPr>
      </w:pPr>
      <w:r w:rsidRPr="002B6CB5">
        <w:rPr>
          <w:rFonts w:ascii="Arial" w:hAnsi="Arial" w:cs="Arial"/>
          <w:color w:val="000000" w:themeColor="text1"/>
          <w:sz w:val="21"/>
          <w:szCs w:val="21"/>
          <w:u w:val="single"/>
          <w:shd w:val="clear" w:color="auto" w:fill="FFFFFF"/>
        </w:rPr>
        <w:t>Project:</w:t>
      </w:r>
      <w:r>
        <w:rPr>
          <w:rFonts w:ascii="Arial" w:hAnsi="Arial" w:cs="Arial"/>
          <w:color w:val="000000" w:themeColor="text1"/>
          <w:sz w:val="21"/>
          <w:szCs w:val="21"/>
          <w:shd w:val="clear" w:color="auto" w:fill="FFFFFF"/>
        </w:rPr>
        <w:t xml:space="preserve"> For project management, we have an NDL analytical group with all analytical team members. This group meets </w:t>
      </w:r>
      <w:proofErr w:type="gramStart"/>
      <w:r>
        <w:rPr>
          <w:rFonts w:ascii="Arial" w:hAnsi="Arial" w:cs="Arial"/>
          <w:color w:val="000000" w:themeColor="text1"/>
          <w:sz w:val="21"/>
          <w:szCs w:val="21"/>
          <w:shd w:val="clear" w:color="auto" w:fill="FFFFFF"/>
        </w:rPr>
        <w:t>fortnightly</w:t>
      </w:r>
      <w:proofErr w:type="gramEnd"/>
      <w:r>
        <w:rPr>
          <w:rFonts w:ascii="Arial" w:hAnsi="Arial" w:cs="Arial"/>
          <w:color w:val="000000" w:themeColor="text1"/>
          <w:sz w:val="21"/>
          <w:szCs w:val="21"/>
          <w:shd w:val="clear" w:color="auto" w:fill="FFFFFF"/>
        </w:rPr>
        <w:t xml:space="preserve"> and it is chaired by a project manager who oversees the link of this theme with the other ones. When it is relevant, this group hosts subject matter experts from commissioning or provider organisations. It feeds into a smaller group of theme leads and informs public advisors when applicable</w:t>
      </w:r>
    </w:p>
    <w:p w14:paraId="09E6FE99" w14:textId="77777777" w:rsidR="00466353" w:rsidRPr="00BA7FE2" w:rsidRDefault="00466353" w:rsidP="00BA7FE2">
      <w:pPr>
        <w:rPr>
          <w:rFonts w:ascii="Arial" w:hAnsi="Arial" w:cs="Arial"/>
          <w:b/>
          <w:bCs/>
          <w:color w:val="000000" w:themeColor="text1"/>
          <w:sz w:val="21"/>
          <w:szCs w:val="21"/>
        </w:rPr>
      </w:pPr>
    </w:p>
    <w:p w14:paraId="5497EA70" w14:textId="053B923C" w:rsidR="00DB26FE" w:rsidRDefault="00BA7FE2" w:rsidP="00BA7FE2">
      <w:pPr>
        <w:rPr>
          <w:rFonts w:ascii="Arial" w:hAnsi="Arial" w:cs="Arial"/>
          <w:b/>
          <w:bCs/>
          <w:color w:val="000000" w:themeColor="text1"/>
          <w:sz w:val="21"/>
          <w:szCs w:val="21"/>
        </w:rPr>
      </w:pPr>
      <w:r w:rsidRPr="00BA7FE2">
        <w:rPr>
          <w:rFonts w:ascii="Arial" w:hAnsi="Arial" w:cs="Arial"/>
          <w:b/>
          <w:bCs/>
          <w:color w:val="000000" w:themeColor="text1"/>
          <w:sz w:val="21"/>
          <w:szCs w:val="21"/>
        </w:rPr>
        <w:t>Engagement</w:t>
      </w:r>
    </w:p>
    <w:p w14:paraId="0FC77AB6" w14:textId="607295F9" w:rsidR="00DB26FE" w:rsidRPr="001023E7" w:rsidRDefault="00E05163" w:rsidP="00DB26FE">
      <w:pPr>
        <w:pStyle w:val="PlainText"/>
        <w:rPr>
          <w:rFonts w:ascii="Arial" w:hAnsi="Arial" w:cs="Arial"/>
          <w:color w:val="000000" w:themeColor="text1"/>
          <w:sz w:val="21"/>
        </w:rPr>
      </w:pPr>
      <w:r w:rsidRPr="001023E7">
        <w:rPr>
          <w:rFonts w:ascii="Arial" w:hAnsi="Arial" w:cs="Arial"/>
          <w:color w:val="000000" w:themeColor="text1"/>
          <w:sz w:val="21"/>
        </w:rPr>
        <w:t xml:space="preserve">As part of the NIHR Applied Research </w:t>
      </w:r>
      <w:r w:rsidR="00B953A3" w:rsidRPr="001023E7">
        <w:rPr>
          <w:rFonts w:ascii="Arial" w:hAnsi="Arial" w:cs="Arial"/>
          <w:color w:val="000000" w:themeColor="text1"/>
          <w:sz w:val="21"/>
        </w:rPr>
        <w:t xml:space="preserve">Collaboration </w:t>
      </w:r>
      <w:proofErr w:type="gramStart"/>
      <w:r w:rsidR="00B953A3" w:rsidRPr="001023E7">
        <w:rPr>
          <w:rFonts w:ascii="Arial" w:hAnsi="Arial" w:cs="Arial"/>
          <w:color w:val="000000" w:themeColor="text1"/>
          <w:sz w:val="21"/>
        </w:rPr>
        <w:t>North West</w:t>
      </w:r>
      <w:proofErr w:type="gramEnd"/>
      <w:r w:rsidR="00B953A3" w:rsidRPr="001023E7">
        <w:rPr>
          <w:rFonts w:ascii="Arial" w:hAnsi="Arial" w:cs="Arial"/>
          <w:color w:val="000000" w:themeColor="text1"/>
          <w:sz w:val="21"/>
        </w:rPr>
        <w:t xml:space="preserve"> Coast a presentation was made at the A</w:t>
      </w:r>
      <w:r w:rsidR="00DB26FE" w:rsidRPr="001023E7">
        <w:rPr>
          <w:rFonts w:ascii="Arial" w:hAnsi="Arial" w:cs="Arial"/>
          <w:color w:val="000000" w:themeColor="text1"/>
          <w:sz w:val="21"/>
        </w:rPr>
        <w:t xml:space="preserve">RCFEST NWC event in April </w:t>
      </w:r>
      <w:r w:rsidR="00B953A3" w:rsidRPr="001023E7">
        <w:rPr>
          <w:rFonts w:ascii="Arial" w:hAnsi="Arial" w:cs="Arial"/>
          <w:color w:val="000000" w:themeColor="text1"/>
          <w:sz w:val="21"/>
        </w:rPr>
        <w:t>20</w:t>
      </w:r>
      <w:r w:rsidR="00DB26FE" w:rsidRPr="001023E7">
        <w:rPr>
          <w:rFonts w:ascii="Arial" w:hAnsi="Arial" w:cs="Arial"/>
          <w:color w:val="000000" w:themeColor="text1"/>
          <w:sz w:val="21"/>
        </w:rPr>
        <w:t>21</w:t>
      </w:r>
      <w:r w:rsidR="00B953A3" w:rsidRPr="001023E7">
        <w:rPr>
          <w:rFonts w:ascii="Arial" w:hAnsi="Arial" w:cs="Arial"/>
          <w:color w:val="000000" w:themeColor="text1"/>
          <w:sz w:val="21"/>
        </w:rPr>
        <w:t xml:space="preserve">. </w:t>
      </w:r>
      <w:r w:rsidR="00DB26FE" w:rsidRPr="001023E7">
        <w:rPr>
          <w:rFonts w:ascii="Arial" w:hAnsi="Arial" w:cs="Arial"/>
          <w:color w:val="000000" w:themeColor="text1"/>
          <w:sz w:val="21"/>
        </w:rPr>
        <w:t xml:space="preserve"> </w:t>
      </w:r>
      <w:r w:rsidR="00B953A3" w:rsidRPr="001023E7">
        <w:rPr>
          <w:rFonts w:ascii="Arial" w:hAnsi="Arial" w:cs="Arial"/>
          <w:color w:val="000000" w:themeColor="text1"/>
          <w:sz w:val="21"/>
        </w:rPr>
        <w:t xml:space="preserve">The </w:t>
      </w:r>
      <w:r w:rsidR="00DB26FE" w:rsidRPr="001023E7">
        <w:rPr>
          <w:rFonts w:ascii="Arial" w:hAnsi="Arial" w:cs="Arial"/>
          <w:color w:val="000000" w:themeColor="text1"/>
          <w:sz w:val="21"/>
        </w:rPr>
        <w:t>audience</w:t>
      </w:r>
      <w:r w:rsidR="00B953A3" w:rsidRPr="001023E7">
        <w:rPr>
          <w:rFonts w:ascii="Arial" w:hAnsi="Arial" w:cs="Arial"/>
          <w:color w:val="000000" w:themeColor="text1"/>
          <w:sz w:val="21"/>
        </w:rPr>
        <w:t xml:space="preserve"> comprise</w:t>
      </w:r>
      <w:r w:rsidR="00765519" w:rsidRPr="001023E7">
        <w:rPr>
          <w:rFonts w:ascii="Arial" w:hAnsi="Arial" w:cs="Arial"/>
          <w:color w:val="000000" w:themeColor="text1"/>
          <w:sz w:val="21"/>
        </w:rPr>
        <w:t>d</w:t>
      </w:r>
      <w:r w:rsidR="00B953A3" w:rsidRPr="001023E7">
        <w:rPr>
          <w:rFonts w:ascii="Arial" w:hAnsi="Arial" w:cs="Arial"/>
          <w:color w:val="000000" w:themeColor="text1"/>
          <w:sz w:val="21"/>
        </w:rPr>
        <w:t xml:space="preserve"> of members of the ARC</w:t>
      </w:r>
      <w:r w:rsidR="00765519" w:rsidRPr="001023E7">
        <w:rPr>
          <w:rFonts w:ascii="Arial" w:hAnsi="Arial" w:cs="Arial"/>
          <w:color w:val="000000" w:themeColor="text1"/>
          <w:sz w:val="21"/>
        </w:rPr>
        <w:t>,</w:t>
      </w:r>
      <w:r w:rsidR="00B953A3" w:rsidRPr="001023E7">
        <w:rPr>
          <w:rFonts w:ascii="Arial" w:hAnsi="Arial" w:cs="Arial"/>
          <w:color w:val="000000" w:themeColor="text1"/>
          <w:sz w:val="21"/>
        </w:rPr>
        <w:t xml:space="preserve"> public </w:t>
      </w:r>
      <w:r w:rsidR="00F02A16" w:rsidRPr="001023E7">
        <w:rPr>
          <w:rFonts w:ascii="Arial" w:hAnsi="Arial" w:cs="Arial"/>
          <w:color w:val="000000" w:themeColor="text1"/>
          <w:sz w:val="21"/>
        </w:rPr>
        <w:t>advisors,</w:t>
      </w:r>
      <w:r w:rsidR="00B953A3" w:rsidRPr="001023E7">
        <w:rPr>
          <w:rFonts w:ascii="Arial" w:hAnsi="Arial" w:cs="Arial"/>
          <w:color w:val="000000" w:themeColor="text1"/>
          <w:sz w:val="21"/>
        </w:rPr>
        <w:t xml:space="preserve"> and other stakeholders such as academics</w:t>
      </w:r>
      <w:r w:rsidR="00765519" w:rsidRPr="001023E7">
        <w:rPr>
          <w:rFonts w:ascii="Arial" w:hAnsi="Arial" w:cs="Arial"/>
          <w:color w:val="000000" w:themeColor="text1"/>
          <w:sz w:val="21"/>
        </w:rPr>
        <w:t xml:space="preserve">.  The event </w:t>
      </w:r>
      <w:r w:rsidR="00DB26FE" w:rsidRPr="001023E7">
        <w:rPr>
          <w:rFonts w:ascii="Arial" w:hAnsi="Arial" w:cs="Arial"/>
          <w:color w:val="000000" w:themeColor="text1"/>
          <w:sz w:val="21"/>
        </w:rPr>
        <w:t xml:space="preserve">involved in shaping this research project by asking them several targeted questions. 60% ppl agreed that Mental Health should be prioritised and 30% said young ppl mental health should be prioritised. </w:t>
      </w:r>
    </w:p>
    <w:p w14:paraId="1569E23D" w14:textId="77777777" w:rsidR="00DB26FE" w:rsidRPr="001023E7" w:rsidRDefault="00DB26FE" w:rsidP="00DB26FE">
      <w:pPr>
        <w:pStyle w:val="PlainText"/>
        <w:rPr>
          <w:rFonts w:ascii="Arial" w:hAnsi="Arial" w:cs="Arial"/>
          <w:color w:val="000000" w:themeColor="text1"/>
          <w:sz w:val="21"/>
        </w:rPr>
      </w:pPr>
    </w:p>
    <w:p w14:paraId="1A19081E" w14:textId="1B5331F3" w:rsidR="00DB26FE" w:rsidRDefault="00F02A16" w:rsidP="00DB26FE">
      <w:pPr>
        <w:pStyle w:val="PlainText"/>
        <w:rPr>
          <w:rFonts w:ascii="Arial" w:hAnsi="Arial" w:cs="Arial"/>
          <w:color w:val="000000" w:themeColor="text1"/>
          <w:sz w:val="21"/>
        </w:rPr>
      </w:pPr>
      <w:r w:rsidRPr="001023E7">
        <w:rPr>
          <w:rFonts w:ascii="Arial" w:hAnsi="Arial" w:cs="Arial"/>
          <w:color w:val="000000" w:themeColor="text1"/>
          <w:sz w:val="21"/>
        </w:rPr>
        <w:t xml:space="preserve">Locally a presentation was made at </w:t>
      </w:r>
      <w:r w:rsidR="00DB26FE" w:rsidRPr="001023E7">
        <w:rPr>
          <w:rFonts w:ascii="Arial" w:hAnsi="Arial" w:cs="Arial"/>
          <w:color w:val="000000" w:themeColor="text1"/>
          <w:sz w:val="21"/>
        </w:rPr>
        <w:t xml:space="preserve">LCCG Patient Engagement and experience Group where we found out the public’s point of view to help shape the research project. We raised awareness that the public should be involved in this research project right from the start. We suggested they might help us in defining priorities, research question, </w:t>
      </w:r>
      <w:proofErr w:type="gramStart"/>
      <w:r w:rsidR="00DB26FE" w:rsidRPr="001023E7">
        <w:rPr>
          <w:rFonts w:ascii="Arial" w:hAnsi="Arial" w:cs="Arial"/>
          <w:color w:val="000000" w:themeColor="text1"/>
          <w:sz w:val="21"/>
        </w:rPr>
        <w:t>design</w:t>
      </w:r>
      <w:proofErr w:type="gramEnd"/>
      <w:r w:rsidR="00DB26FE" w:rsidRPr="001023E7">
        <w:rPr>
          <w:rFonts w:ascii="Arial" w:hAnsi="Arial" w:cs="Arial"/>
          <w:color w:val="000000" w:themeColor="text1"/>
          <w:sz w:val="21"/>
        </w:rPr>
        <w:t xml:space="preserve"> and dissemination. They could suggest how and where to communicate. </w:t>
      </w:r>
    </w:p>
    <w:p w14:paraId="61AFE701" w14:textId="343E0641" w:rsidR="00B12410" w:rsidRDefault="00B12410" w:rsidP="00DB26FE">
      <w:pPr>
        <w:pStyle w:val="PlainText"/>
        <w:rPr>
          <w:rFonts w:ascii="Arial" w:hAnsi="Arial" w:cs="Arial"/>
          <w:color w:val="000000" w:themeColor="text1"/>
          <w:sz w:val="21"/>
        </w:rPr>
      </w:pPr>
    </w:p>
    <w:p w14:paraId="4A82ACE0" w14:textId="7E1211AE" w:rsidR="00B12410" w:rsidRPr="001023E7" w:rsidRDefault="00B12410" w:rsidP="00DB26FE">
      <w:pPr>
        <w:pStyle w:val="PlainText"/>
        <w:rPr>
          <w:rFonts w:ascii="Arial" w:hAnsi="Arial" w:cs="Arial"/>
          <w:color w:val="000000" w:themeColor="text1"/>
          <w:sz w:val="21"/>
        </w:rPr>
      </w:pPr>
      <w:r>
        <w:rPr>
          <w:rFonts w:ascii="Arial" w:hAnsi="Arial" w:cs="Arial"/>
          <w:color w:val="000000" w:themeColor="text1"/>
          <w:sz w:val="21"/>
        </w:rPr>
        <w:t>From a Wirral perspective we are working with the CCG communi</w:t>
      </w:r>
      <w:r w:rsidR="00234F39">
        <w:rPr>
          <w:rFonts w:ascii="Arial" w:hAnsi="Arial" w:cs="Arial"/>
          <w:color w:val="000000" w:themeColor="text1"/>
          <w:sz w:val="21"/>
        </w:rPr>
        <w:t xml:space="preserve">cation and engagement team to both inform local groups of the work being undertaken as well as getting feedback and engagement from interested stakeholders </w:t>
      </w:r>
      <w:proofErr w:type="gramStart"/>
      <w:r w:rsidR="00234F39">
        <w:rPr>
          <w:rFonts w:ascii="Arial" w:hAnsi="Arial" w:cs="Arial"/>
          <w:color w:val="000000" w:themeColor="text1"/>
          <w:sz w:val="21"/>
        </w:rPr>
        <w:t>e.g.</w:t>
      </w:r>
      <w:proofErr w:type="gramEnd"/>
      <w:r w:rsidR="00234F39">
        <w:rPr>
          <w:rFonts w:ascii="Arial" w:hAnsi="Arial" w:cs="Arial"/>
          <w:color w:val="000000" w:themeColor="text1"/>
          <w:sz w:val="21"/>
        </w:rPr>
        <w:t xml:space="preserve"> Future in Mind Group, Healthwatch and other patient forums.  Wirral are also implementing a public health research team in response to COVID whilst also exploring linking in with schools and colleges. </w:t>
      </w:r>
    </w:p>
    <w:p w14:paraId="577BCBFA" w14:textId="77777777" w:rsidR="00F02A16" w:rsidRPr="001023E7" w:rsidRDefault="00F02A16" w:rsidP="00DB26FE">
      <w:pPr>
        <w:pStyle w:val="PlainText"/>
        <w:rPr>
          <w:rFonts w:ascii="Arial" w:hAnsi="Arial" w:cs="Arial"/>
          <w:color w:val="000000" w:themeColor="text1"/>
          <w:sz w:val="21"/>
        </w:rPr>
      </w:pPr>
    </w:p>
    <w:p w14:paraId="4C96CC3A" w14:textId="10AA73DD" w:rsidR="00A564DB" w:rsidRDefault="00A564DB" w:rsidP="00DB26FE">
      <w:pPr>
        <w:pStyle w:val="PlainText"/>
        <w:rPr>
          <w:rFonts w:ascii="Arial" w:hAnsi="Arial" w:cs="Arial"/>
          <w:color w:val="000000" w:themeColor="text1"/>
          <w:sz w:val="21"/>
        </w:rPr>
      </w:pPr>
      <w:r w:rsidRPr="001023E7">
        <w:rPr>
          <w:rFonts w:ascii="Arial" w:hAnsi="Arial" w:cs="Arial"/>
          <w:color w:val="000000" w:themeColor="text1"/>
          <w:sz w:val="21"/>
        </w:rPr>
        <w:t>As a result of our previous engagements, our plans are as follows:</w:t>
      </w:r>
    </w:p>
    <w:p w14:paraId="762B98C2" w14:textId="77777777" w:rsidR="001023E7" w:rsidRPr="001023E7" w:rsidRDefault="001023E7" w:rsidP="00DB26FE">
      <w:pPr>
        <w:pStyle w:val="PlainText"/>
        <w:rPr>
          <w:rFonts w:ascii="Arial" w:hAnsi="Arial" w:cs="Arial"/>
          <w:color w:val="000000" w:themeColor="text1"/>
          <w:sz w:val="21"/>
        </w:rPr>
      </w:pPr>
    </w:p>
    <w:p w14:paraId="0CE6092D" w14:textId="77777777" w:rsidR="001023E7" w:rsidRPr="001023E7" w:rsidRDefault="00A564DB" w:rsidP="00A564DB">
      <w:pPr>
        <w:pStyle w:val="PlainText"/>
        <w:numPr>
          <w:ilvl w:val="0"/>
          <w:numId w:val="11"/>
        </w:numPr>
        <w:rPr>
          <w:rFonts w:ascii="Arial" w:hAnsi="Arial" w:cs="Arial"/>
          <w:color w:val="000000" w:themeColor="text1"/>
          <w:sz w:val="21"/>
        </w:rPr>
      </w:pPr>
      <w:r w:rsidRPr="001023E7">
        <w:rPr>
          <w:rFonts w:ascii="Arial" w:hAnsi="Arial" w:cs="Arial"/>
          <w:color w:val="000000" w:themeColor="text1"/>
          <w:sz w:val="21"/>
        </w:rPr>
        <w:t xml:space="preserve">We will recruit a panel of public advisors from the NIHR ARC </w:t>
      </w:r>
      <w:proofErr w:type="gramStart"/>
      <w:r w:rsidRPr="001023E7">
        <w:rPr>
          <w:rFonts w:ascii="Arial" w:hAnsi="Arial" w:cs="Arial"/>
          <w:color w:val="000000" w:themeColor="text1"/>
          <w:sz w:val="21"/>
        </w:rPr>
        <w:t>North West</w:t>
      </w:r>
      <w:proofErr w:type="gramEnd"/>
      <w:r w:rsidRPr="001023E7">
        <w:rPr>
          <w:rFonts w:ascii="Arial" w:hAnsi="Arial" w:cs="Arial"/>
          <w:color w:val="000000" w:themeColor="text1"/>
          <w:sz w:val="21"/>
        </w:rPr>
        <w:t xml:space="preserve"> Coast collaboration: we are in the progress of advertising for interest in being members of this panel and we </w:t>
      </w:r>
      <w:r w:rsidR="001023E7" w:rsidRPr="001023E7">
        <w:rPr>
          <w:rFonts w:ascii="Arial" w:hAnsi="Arial" w:cs="Arial"/>
          <w:color w:val="000000" w:themeColor="text1"/>
          <w:sz w:val="21"/>
        </w:rPr>
        <w:t xml:space="preserve">have already recruited two public advisors through this route. </w:t>
      </w:r>
    </w:p>
    <w:p w14:paraId="2ACDC2A4" w14:textId="4DDFA753" w:rsidR="001023E7" w:rsidRPr="001023E7" w:rsidRDefault="001023E7" w:rsidP="00A564DB">
      <w:pPr>
        <w:pStyle w:val="PlainText"/>
        <w:numPr>
          <w:ilvl w:val="0"/>
          <w:numId w:val="11"/>
        </w:numPr>
        <w:rPr>
          <w:rFonts w:ascii="Arial" w:hAnsi="Arial" w:cs="Arial"/>
          <w:color w:val="000000" w:themeColor="text1"/>
          <w:sz w:val="21"/>
        </w:rPr>
      </w:pPr>
      <w:r w:rsidRPr="001023E7">
        <w:rPr>
          <w:rFonts w:ascii="Arial" w:hAnsi="Arial" w:cs="Arial"/>
          <w:color w:val="000000" w:themeColor="text1"/>
          <w:sz w:val="21"/>
        </w:rPr>
        <w:t>W</w:t>
      </w:r>
      <w:r w:rsidR="00DB26FE" w:rsidRPr="001023E7">
        <w:rPr>
          <w:rFonts w:ascii="Arial" w:hAnsi="Arial" w:cs="Arial"/>
          <w:color w:val="000000" w:themeColor="text1"/>
          <w:sz w:val="21"/>
        </w:rPr>
        <w:t>e are planning to create a panel of public advisors who could be involved in this project</w:t>
      </w:r>
      <w:r w:rsidR="00F02A16" w:rsidRPr="001023E7">
        <w:rPr>
          <w:rFonts w:ascii="Arial" w:hAnsi="Arial" w:cs="Arial"/>
          <w:color w:val="000000" w:themeColor="text1"/>
          <w:sz w:val="21"/>
        </w:rPr>
        <w:t xml:space="preserve"> using members of the local CAMHS partnership</w:t>
      </w:r>
      <w:r w:rsidRPr="001023E7">
        <w:rPr>
          <w:rFonts w:ascii="Arial" w:hAnsi="Arial" w:cs="Arial"/>
          <w:color w:val="000000" w:themeColor="text1"/>
          <w:sz w:val="21"/>
        </w:rPr>
        <w:t xml:space="preserve"> and Liverpool CCG Patient Engagement and Experience Group.</w:t>
      </w:r>
    </w:p>
    <w:p w14:paraId="4D592517" w14:textId="2607E724" w:rsidR="00DB26FE" w:rsidRDefault="001023E7" w:rsidP="00A564DB">
      <w:pPr>
        <w:pStyle w:val="PlainText"/>
        <w:numPr>
          <w:ilvl w:val="0"/>
          <w:numId w:val="11"/>
        </w:numPr>
        <w:rPr>
          <w:rFonts w:ascii="Arial" w:hAnsi="Arial" w:cs="Arial"/>
          <w:color w:val="000000" w:themeColor="text1"/>
          <w:sz w:val="21"/>
        </w:rPr>
      </w:pPr>
      <w:r w:rsidRPr="001023E7">
        <w:rPr>
          <w:rFonts w:ascii="Arial" w:hAnsi="Arial" w:cs="Arial"/>
          <w:color w:val="000000" w:themeColor="text1"/>
          <w:sz w:val="21"/>
        </w:rPr>
        <w:t>We will look at engaging with the local Health</w:t>
      </w:r>
      <w:r w:rsidR="00234F39">
        <w:rPr>
          <w:rFonts w:ascii="Arial" w:hAnsi="Arial" w:cs="Arial"/>
          <w:color w:val="000000" w:themeColor="text1"/>
          <w:sz w:val="21"/>
        </w:rPr>
        <w:t>w</w:t>
      </w:r>
      <w:r w:rsidRPr="001023E7">
        <w:rPr>
          <w:rFonts w:ascii="Arial" w:hAnsi="Arial" w:cs="Arial"/>
          <w:color w:val="000000" w:themeColor="text1"/>
          <w:sz w:val="21"/>
        </w:rPr>
        <w:t>atch</w:t>
      </w:r>
      <w:r w:rsidR="00234F39">
        <w:rPr>
          <w:rFonts w:ascii="Arial" w:hAnsi="Arial" w:cs="Arial"/>
          <w:color w:val="000000" w:themeColor="text1"/>
          <w:sz w:val="21"/>
        </w:rPr>
        <w:t xml:space="preserve"> from both areas</w:t>
      </w:r>
    </w:p>
    <w:p w14:paraId="617597C9" w14:textId="22CE2AD6" w:rsidR="00234F39" w:rsidRDefault="00234F39" w:rsidP="00A564DB">
      <w:pPr>
        <w:pStyle w:val="PlainText"/>
        <w:numPr>
          <w:ilvl w:val="0"/>
          <w:numId w:val="11"/>
        </w:numPr>
        <w:rPr>
          <w:rFonts w:ascii="Arial" w:hAnsi="Arial" w:cs="Arial"/>
          <w:color w:val="000000" w:themeColor="text1"/>
          <w:sz w:val="21"/>
        </w:rPr>
      </w:pPr>
      <w:r>
        <w:rPr>
          <w:rFonts w:ascii="Arial" w:hAnsi="Arial" w:cs="Arial"/>
          <w:color w:val="000000" w:themeColor="text1"/>
          <w:sz w:val="21"/>
        </w:rPr>
        <w:t xml:space="preserve">Engagement with patient and professional groups such as Future </w:t>
      </w:r>
      <w:proofErr w:type="gramStart"/>
      <w:r>
        <w:rPr>
          <w:rFonts w:ascii="Arial" w:hAnsi="Arial" w:cs="Arial"/>
          <w:color w:val="000000" w:themeColor="text1"/>
          <w:sz w:val="21"/>
        </w:rPr>
        <w:t>In</w:t>
      </w:r>
      <w:proofErr w:type="gramEnd"/>
      <w:r>
        <w:rPr>
          <w:rFonts w:ascii="Arial" w:hAnsi="Arial" w:cs="Arial"/>
          <w:color w:val="000000" w:themeColor="text1"/>
          <w:sz w:val="21"/>
        </w:rPr>
        <w:t xml:space="preserve"> Mind (</w:t>
      </w:r>
      <w:proofErr w:type="spellStart"/>
      <w:r>
        <w:rPr>
          <w:rFonts w:ascii="Arial" w:hAnsi="Arial" w:cs="Arial"/>
          <w:color w:val="000000" w:themeColor="text1"/>
          <w:sz w:val="21"/>
        </w:rPr>
        <w:t>FiM</w:t>
      </w:r>
      <w:proofErr w:type="spellEnd"/>
      <w:r>
        <w:rPr>
          <w:rFonts w:ascii="Arial" w:hAnsi="Arial" w:cs="Arial"/>
          <w:color w:val="000000" w:themeColor="text1"/>
          <w:sz w:val="21"/>
        </w:rPr>
        <w:t>) and The Wirral Partnership for Children, young people and families group.</w:t>
      </w:r>
    </w:p>
    <w:p w14:paraId="5A4E2629" w14:textId="39AC014C" w:rsidR="00234F39" w:rsidRPr="001023E7" w:rsidRDefault="00234F39" w:rsidP="00A564DB">
      <w:pPr>
        <w:pStyle w:val="PlainText"/>
        <w:numPr>
          <w:ilvl w:val="0"/>
          <w:numId w:val="11"/>
        </w:numPr>
        <w:rPr>
          <w:rFonts w:ascii="Arial" w:hAnsi="Arial" w:cs="Arial"/>
          <w:color w:val="000000" w:themeColor="text1"/>
          <w:sz w:val="21"/>
        </w:rPr>
      </w:pPr>
      <w:r>
        <w:rPr>
          <w:rFonts w:ascii="Arial" w:hAnsi="Arial" w:cs="Arial"/>
          <w:color w:val="000000" w:themeColor="text1"/>
          <w:sz w:val="21"/>
        </w:rPr>
        <w:t>Exploring the potential of social media to promote analytics in HF Project</w:t>
      </w:r>
    </w:p>
    <w:p w14:paraId="25303994" w14:textId="5EAC89CD" w:rsidR="001023E7" w:rsidRPr="001023E7" w:rsidRDefault="001023E7" w:rsidP="00BA7FE2">
      <w:pPr>
        <w:rPr>
          <w:rFonts w:ascii="Arial" w:hAnsi="Arial" w:cs="Arial"/>
          <w:b/>
          <w:bCs/>
          <w:color w:val="000000" w:themeColor="text1"/>
          <w:sz w:val="21"/>
          <w:szCs w:val="21"/>
        </w:rPr>
      </w:pPr>
    </w:p>
    <w:p w14:paraId="615546C5" w14:textId="6FA45B7B" w:rsidR="00BA7FE2" w:rsidRPr="001023E7" w:rsidRDefault="001023E7" w:rsidP="00BA7FE2">
      <w:pPr>
        <w:rPr>
          <w:rFonts w:ascii="Arial" w:hAnsi="Arial" w:cs="Arial"/>
          <w:color w:val="000000" w:themeColor="text1"/>
          <w:sz w:val="21"/>
          <w:szCs w:val="21"/>
        </w:rPr>
      </w:pPr>
      <w:r w:rsidRPr="001023E7">
        <w:rPr>
          <w:rFonts w:ascii="Arial" w:hAnsi="Arial" w:cs="Arial"/>
          <w:color w:val="000000" w:themeColor="text1"/>
          <w:sz w:val="21"/>
          <w:szCs w:val="21"/>
        </w:rPr>
        <w:t>With these groups we will organise a first orientation event to present our research plan and collect feedback, and then we will organise presentations of milestone results as the analysis proceeds.</w:t>
      </w:r>
    </w:p>
    <w:p w14:paraId="5DFACEE4" w14:textId="1BC32181" w:rsidR="00BA7FE2" w:rsidRDefault="001023E7" w:rsidP="00BA7FE2">
      <w:pPr>
        <w:rPr>
          <w:rFonts w:ascii="Arial" w:hAnsi="Arial" w:cs="Arial"/>
          <w:color w:val="000000" w:themeColor="text1"/>
          <w:sz w:val="21"/>
          <w:szCs w:val="21"/>
        </w:rPr>
      </w:pPr>
      <w:r w:rsidRPr="001023E7">
        <w:rPr>
          <w:rFonts w:ascii="Arial" w:hAnsi="Arial" w:cs="Arial"/>
          <w:color w:val="000000" w:themeColor="text1"/>
          <w:sz w:val="21"/>
          <w:szCs w:val="21"/>
        </w:rPr>
        <w:t>We will invite the public advisor lead, Saiqa Ahmed, to appropriate meeting of the analytical group, and we are planning to appoint an engagement co-lead, who has already expressed an interest, to support her</w:t>
      </w:r>
    </w:p>
    <w:p w14:paraId="27E9258F" w14:textId="433E1C8F" w:rsidR="00933224" w:rsidRDefault="00933224" w:rsidP="00BA7FE2">
      <w:pPr>
        <w:rPr>
          <w:rFonts w:ascii="Arial" w:hAnsi="Arial" w:cs="Arial"/>
          <w:b/>
          <w:bCs/>
          <w:color w:val="000000" w:themeColor="text1"/>
          <w:sz w:val="21"/>
          <w:szCs w:val="21"/>
        </w:rPr>
      </w:pPr>
    </w:p>
    <w:p w14:paraId="40DA78E2" w14:textId="185C5543" w:rsidR="00F67798" w:rsidDel="00E37274" w:rsidRDefault="00F67798" w:rsidP="00BA7FE2">
      <w:pPr>
        <w:rPr>
          <w:del w:id="10" w:author="Roberta Piroddi" w:date="2021-09-02T12:13:00Z"/>
          <w:rFonts w:ascii="Arial" w:hAnsi="Arial" w:cs="Arial"/>
          <w:b/>
          <w:bCs/>
          <w:color w:val="000000" w:themeColor="text1"/>
          <w:sz w:val="21"/>
          <w:szCs w:val="21"/>
        </w:rPr>
      </w:pPr>
    </w:p>
    <w:p w14:paraId="293FB90B" w14:textId="77777777" w:rsidR="00F67798" w:rsidRPr="00BA7FE2" w:rsidRDefault="00F67798" w:rsidP="00BA7FE2">
      <w:pPr>
        <w:rPr>
          <w:rFonts w:ascii="Arial" w:hAnsi="Arial" w:cs="Arial"/>
          <w:b/>
          <w:bCs/>
          <w:color w:val="000000" w:themeColor="text1"/>
          <w:sz w:val="21"/>
          <w:szCs w:val="21"/>
        </w:rPr>
      </w:pPr>
    </w:p>
    <w:p w14:paraId="5B1D355A" w14:textId="183B1E62" w:rsidR="00562098" w:rsidRDefault="00BA7FE2" w:rsidP="00933224">
      <w:pPr>
        <w:rPr>
          <w:rFonts w:ascii="Arial" w:hAnsi="Arial" w:cs="Arial"/>
          <w:color w:val="000000" w:themeColor="text1"/>
          <w:sz w:val="21"/>
          <w:szCs w:val="21"/>
        </w:rPr>
      </w:pPr>
      <w:r w:rsidRPr="00BA7FE2">
        <w:rPr>
          <w:rFonts w:ascii="Arial" w:hAnsi="Arial" w:cs="Arial"/>
          <w:b/>
          <w:bCs/>
          <w:color w:val="000000" w:themeColor="text1"/>
          <w:sz w:val="21"/>
          <w:szCs w:val="21"/>
        </w:rPr>
        <w:t>Timeline</w:t>
      </w:r>
    </w:p>
    <w:tbl>
      <w:tblPr>
        <w:tblStyle w:val="TableGrid"/>
        <w:tblW w:w="0" w:type="auto"/>
        <w:tblInd w:w="0" w:type="dxa"/>
        <w:tblLook w:val="04A0" w:firstRow="1" w:lastRow="0" w:firstColumn="1" w:lastColumn="0" w:noHBand="0" w:noVBand="1"/>
      </w:tblPr>
      <w:tblGrid>
        <w:gridCol w:w="3681"/>
        <w:gridCol w:w="5335"/>
      </w:tblGrid>
      <w:tr w:rsidR="00562098" w14:paraId="1EFD916B" w14:textId="77777777" w:rsidTr="00562098">
        <w:tc>
          <w:tcPr>
            <w:tcW w:w="3681" w:type="dxa"/>
            <w:tcBorders>
              <w:top w:val="single" w:sz="4" w:space="0" w:color="auto"/>
              <w:left w:val="single" w:sz="4" w:space="0" w:color="auto"/>
              <w:bottom w:val="single" w:sz="4" w:space="0" w:color="auto"/>
              <w:right w:val="single" w:sz="4" w:space="0" w:color="auto"/>
            </w:tcBorders>
            <w:hideMark/>
          </w:tcPr>
          <w:p w14:paraId="4C2440F4" w14:textId="77777777" w:rsidR="00562098" w:rsidRDefault="00562098">
            <w:pPr>
              <w:spacing w:line="240" w:lineRule="auto"/>
              <w:jc w:val="both"/>
            </w:pPr>
            <w:r>
              <w:t>Expected date for data access in place</w:t>
            </w:r>
          </w:p>
        </w:tc>
        <w:tc>
          <w:tcPr>
            <w:tcW w:w="5335" w:type="dxa"/>
            <w:tcBorders>
              <w:top w:val="single" w:sz="4" w:space="0" w:color="auto"/>
              <w:left w:val="single" w:sz="4" w:space="0" w:color="auto"/>
              <w:bottom w:val="single" w:sz="4" w:space="0" w:color="auto"/>
              <w:right w:val="single" w:sz="4" w:space="0" w:color="auto"/>
            </w:tcBorders>
            <w:hideMark/>
          </w:tcPr>
          <w:p w14:paraId="25DCB44C" w14:textId="4C5EBEB0" w:rsidR="00562098" w:rsidRDefault="00B64F5A">
            <w:pPr>
              <w:spacing w:line="240" w:lineRule="auto"/>
              <w:jc w:val="both"/>
            </w:pPr>
            <w:r>
              <w:t xml:space="preserve">July - </w:t>
            </w:r>
            <w:r w:rsidR="00562098">
              <w:t>August 2021</w:t>
            </w:r>
          </w:p>
        </w:tc>
      </w:tr>
      <w:tr w:rsidR="00562098" w14:paraId="4B412F74" w14:textId="77777777" w:rsidTr="00562098">
        <w:tc>
          <w:tcPr>
            <w:tcW w:w="3681" w:type="dxa"/>
            <w:tcBorders>
              <w:top w:val="single" w:sz="4" w:space="0" w:color="auto"/>
              <w:left w:val="single" w:sz="4" w:space="0" w:color="auto"/>
              <w:bottom w:val="single" w:sz="4" w:space="0" w:color="auto"/>
              <w:right w:val="single" w:sz="4" w:space="0" w:color="auto"/>
            </w:tcBorders>
            <w:hideMark/>
          </w:tcPr>
          <w:p w14:paraId="00C06621" w14:textId="77777777" w:rsidR="00562098" w:rsidRDefault="00562098">
            <w:pPr>
              <w:spacing w:line="240" w:lineRule="auto"/>
              <w:jc w:val="both"/>
            </w:pPr>
            <w:r>
              <w:t xml:space="preserve">Data linkage cleaning </w:t>
            </w:r>
          </w:p>
        </w:tc>
        <w:tc>
          <w:tcPr>
            <w:tcW w:w="5335" w:type="dxa"/>
            <w:tcBorders>
              <w:top w:val="single" w:sz="4" w:space="0" w:color="auto"/>
              <w:left w:val="single" w:sz="4" w:space="0" w:color="auto"/>
              <w:bottom w:val="single" w:sz="4" w:space="0" w:color="auto"/>
              <w:right w:val="single" w:sz="4" w:space="0" w:color="auto"/>
            </w:tcBorders>
            <w:hideMark/>
          </w:tcPr>
          <w:p w14:paraId="701AB290" w14:textId="77777777" w:rsidR="00562098" w:rsidRDefault="00562098">
            <w:pPr>
              <w:spacing w:line="240" w:lineRule="auto"/>
              <w:jc w:val="both"/>
            </w:pPr>
            <w:r>
              <w:t>September – October 2021</w:t>
            </w:r>
          </w:p>
        </w:tc>
      </w:tr>
      <w:tr w:rsidR="00562098" w14:paraId="3D874E96" w14:textId="77777777" w:rsidTr="00562098">
        <w:tc>
          <w:tcPr>
            <w:tcW w:w="3681" w:type="dxa"/>
            <w:tcBorders>
              <w:top w:val="single" w:sz="4" w:space="0" w:color="auto"/>
              <w:left w:val="single" w:sz="4" w:space="0" w:color="auto"/>
              <w:bottom w:val="single" w:sz="4" w:space="0" w:color="auto"/>
              <w:right w:val="single" w:sz="4" w:space="0" w:color="auto"/>
            </w:tcBorders>
            <w:hideMark/>
          </w:tcPr>
          <w:p w14:paraId="1EC66529" w14:textId="77777777" w:rsidR="00562098" w:rsidRDefault="00562098">
            <w:pPr>
              <w:spacing w:line="240" w:lineRule="auto"/>
              <w:jc w:val="both"/>
            </w:pPr>
            <w:r>
              <w:t>Interim results</w:t>
            </w:r>
          </w:p>
        </w:tc>
        <w:tc>
          <w:tcPr>
            <w:tcW w:w="5335" w:type="dxa"/>
            <w:tcBorders>
              <w:top w:val="single" w:sz="4" w:space="0" w:color="auto"/>
              <w:left w:val="single" w:sz="4" w:space="0" w:color="auto"/>
              <w:bottom w:val="single" w:sz="4" w:space="0" w:color="auto"/>
              <w:right w:val="single" w:sz="4" w:space="0" w:color="auto"/>
            </w:tcBorders>
            <w:hideMark/>
          </w:tcPr>
          <w:p w14:paraId="3C239E93" w14:textId="35FCC453" w:rsidR="00562098" w:rsidRDefault="00562098">
            <w:pPr>
              <w:spacing w:line="240" w:lineRule="auto"/>
              <w:jc w:val="both"/>
            </w:pPr>
            <w:r>
              <w:t>November 2021</w:t>
            </w:r>
          </w:p>
        </w:tc>
      </w:tr>
      <w:tr w:rsidR="00562098" w14:paraId="1CCAC3AF" w14:textId="77777777" w:rsidTr="00562098">
        <w:tc>
          <w:tcPr>
            <w:tcW w:w="3681" w:type="dxa"/>
            <w:tcBorders>
              <w:top w:val="single" w:sz="4" w:space="0" w:color="auto"/>
              <w:left w:val="single" w:sz="4" w:space="0" w:color="auto"/>
              <w:bottom w:val="single" w:sz="4" w:space="0" w:color="auto"/>
              <w:right w:val="single" w:sz="4" w:space="0" w:color="auto"/>
            </w:tcBorders>
            <w:hideMark/>
          </w:tcPr>
          <w:p w14:paraId="0ADE9A86" w14:textId="77777777" w:rsidR="00562098" w:rsidRDefault="00562098">
            <w:pPr>
              <w:spacing w:line="240" w:lineRule="auto"/>
              <w:jc w:val="both"/>
            </w:pPr>
            <w:proofErr w:type="gramStart"/>
            <w:r>
              <w:t>Final results</w:t>
            </w:r>
            <w:proofErr w:type="gramEnd"/>
          </w:p>
        </w:tc>
        <w:tc>
          <w:tcPr>
            <w:tcW w:w="5335" w:type="dxa"/>
            <w:tcBorders>
              <w:top w:val="single" w:sz="4" w:space="0" w:color="auto"/>
              <w:left w:val="single" w:sz="4" w:space="0" w:color="auto"/>
              <w:bottom w:val="single" w:sz="4" w:space="0" w:color="auto"/>
              <w:right w:val="single" w:sz="4" w:space="0" w:color="auto"/>
            </w:tcBorders>
            <w:hideMark/>
          </w:tcPr>
          <w:p w14:paraId="18DACBD7" w14:textId="77777777" w:rsidR="00562098" w:rsidRDefault="00562098">
            <w:pPr>
              <w:spacing w:line="240" w:lineRule="auto"/>
              <w:jc w:val="both"/>
            </w:pPr>
            <w:r>
              <w:t>December 2021</w:t>
            </w:r>
          </w:p>
        </w:tc>
      </w:tr>
    </w:tbl>
    <w:p w14:paraId="036BFE97" w14:textId="77777777" w:rsidR="00562098" w:rsidRDefault="00562098" w:rsidP="00CC3A9C">
      <w:pPr>
        <w:ind w:left="360"/>
        <w:rPr>
          <w:rFonts w:ascii="Arial" w:hAnsi="Arial" w:cs="Arial"/>
          <w:color w:val="000000" w:themeColor="text1"/>
          <w:sz w:val="21"/>
          <w:szCs w:val="21"/>
        </w:rPr>
      </w:pPr>
    </w:p>
    <w:p w14:paraId="2B2D570C" w14:textId="77777777" w:rsidR="00562098" w:rsidRPr="00CC3A9C" w:rsidRDefault="00562098" w:rsidP="00CC3A9C">
      <w:pPr>
        <w:ind w:left="360"/>
        <w:rPr>
          <w:rFonts w:ascii="Arial" w:hAnsi="Arial" w:cs="Arial"/>
          <w:color w:val="000000" w:themeColor="text1"/>
          <w:sz w:val="21"/>
          <w:szCs w:val="21"/>
        </w:rPr>
      </w:pPr>
    </w:p>
    <w:p w14:paraId="3EFCA33C" w14:textId="31F9F096" w:rsidR="00CC3A9C" w:rsidRPr="00CC3A9C" w:rsidRDefault="00CC3A9C" w:rsidP="00CC3A9C">
      <w:pPr>
        <w:rPr>
          <w:rFonts w:ascii="Arial" w:hAnsi="Arial" w:cs="Arial"/>
          <w:color w:val="000000" w:themeColor="text1"/>
          <w:sz w:val="21"/>
          <w:szCs w:val="21"/>
        </w:rPr>
      </w:pPr>
      <w:r>
        <w:rPr>
          <w:rFonts w:ascii="Arial" w:hAnsi="Arial" w:cs="Arial"/>
          <w:color w:val="000000" w:themeColor="text1"/>
          <w:sz w:val="21"/>
          <w:szCs w:val="21"/>
        </w:rPr>
        <w:t xml:space="preserve">      </w:t>
      </w:r>
    </w:p>
    <w:p w14:paraId="447802FC" w14:textId="77777777" w:rsidR="00CC3A9C" w:rsidRDefault="00CC3A9C">
      <w:pPr>
        <w:rPr>
          <w:rFonts w:ascii="Arial" w:hAnsi="Arial" w:cs="Arial"/>
          <w:color w:val="000000" w:themeColor="text1"/>
          <w:sz w:val="21"/>
          <w:szCs w:val="21"/>
        </w:rPr>
      </w:pPr>
    </w:p>
    <w:p w14:paraId="74F21A6D" w14:textId="3C8D4EBE" w:rsidR="00CC3A9C" w:rsidRDefault="00CC3A9C">
      <w:pPr>
        <w:rPr>
          <w:rFonts w:ascii="Arial" w:hAnsi="Arial" w:cs="Arial"/>
          <w:color w:val="000000" w:themeColor="text1"/>
          <w:sz w:val="21"/>
          <w:szCs w:val="21"/>
        </w:rPr>
      </w:pPr>
    </w:p>
    <w:p w14:paraId="14129F59" w14:textId="2977E862" w:rsidR="00F00097" w:rsidRDefault="00F00097">
      <w:pPr>
        <w:rPr>
          <w:rFonts w:ascii="Arial" w:hAnsi="Arial" w:cs="Arial"/>
          <w:color w:val="000000" w:themeColor="text1"/>
          <w:sz w:val="21"/>
          <w:szCs w:val="21"/>
        </w:rPr>
      </w:pPr>
    </w:p>
    <w:p w14:paraId="781AC347" w14:textId="35C2662B" w:rsidR="00F00097" w:rsidRDefault="00F00097">
      <w:pPr>
        <w:rPr>
          <w:rFonts w:ascii="Arial" w:hAnsi="Arial" w:cs="Arial"/>
          <w:color w:val="000000" w:themeColor="text1"/>
          <w:sz w:val="21"/>
          <w:szCs w:val="21"/>
        </w:rPr>
      </w:pPr>
    </w:p>
    <w:p w14:paraId="7DD63E55" w14:textId="1F22445B" w:rsidR="00F00097" w:rsidRDefault="00F00097">
      <w:pPr>
        <w:rPr>
          <w:rFonts w:ascii="Arial" w:hAnsi="Arial" w:cs="Arial"/>
          <w:color w:val="000000" w:themeColor="text1"/>
          <w:sz w:val="21"/>
          <w:szCs w:val="21"/>
        </w:rPr>
      </w:pPr>
    </w:p>
    <w:p w14:paraId="00A52C1B" w14:textId="5B99C181" w:rsidR="00F00097" w:rsidRDefault="00F00097">
      <w:pPr>
        <w:rPr>
          <w:rFonts w:ascii="Arial" w:hAnsi="Arial" w:cs="Arial"/>
          <w:color w:val="000000" w:themeColor="text1"/>
          <w:sz w:val="21"/>
          <w:szCs w:val="21"/>
        </w:rPr>
      </w:pPr>
    </w:p>
    <w:p w14:paraId="34A14676" w14:textId="2A18DE95" w:rsidR="00F00097" w:rsidRDefault="00F00097">
      <w:pPr>
        <w:rPr>
          <w:rFonts w:ascii="Arial" w:hAnsi="Arial" w:cs="Arial"/>
          <w:color w:val="000000" w:themeColor="text1"/>
          <w:sz w:val="21"/>
          <w:szCs w:val="21"/>
        </w:rPr>
      </w:pPr>
    </w:p>
    <w:p w14:paraId="171FB912" w14:textId="370BB132" w:rsidR="00F00097" w:rsidRDefault="00F00097">
      <w:pPr>
        <w:rPr>
          <w:rFonts w:ascii="Arial" w:hAnsi="Arial" w:cs="Arial"/>
          <w:color w:val="000000" w:themeColor="text1"/>
          <w:sz w:val="21"/>
          <w:szCs w:val="21"/>
        </w:rPr>
      </w:pPr>
    </w:p>
    <w:p w14:paraId="569993D8" w14:textId="5CC9A6A6" w:rsidR="00F00097" w:rsidRDefault="00F00097">
      <w:pPr>
        <w:rPr>
          <w:rFonts w:ascii="Arial" w:hAnsi="Arial" w:cs="Arial"/>
          <w:color w:val="000000" w:themeColor="text1"/>
          <w:sz w:val="21"/>
          <w:szCs w:val="21"/>
        </w:rPr>
      </w:pPr>
    </w:p>
    <w:p w14:paraId="3F0B1EB3" w14:textId="377E6F17" w:rsidR="00F00097" w:rsidRDefault="00F00097">
      <w:pPr>
        <w:rPr>
          <w:rFonts w:ascii="Arial" w:hAnsi="Arial" w:cs="Arial"/>
          <w:color w:val="000000" w:themeColor="text1"/>
          <w:sz w:val="20"/>
          <w:szCs w:val="20"/>
        </w:rPr>
      </w:pPr>
    </w:p>
    <w:p w14:paraId="08788799" w14:textId="12F69B94" w:rsidR="00234F39" w:rsidRDefault="00234F39">
      <w:pPr>
        <w:rPr>
          <w:rFonts w:ascii="Arial" w:hAnsi="Arial" w:cs="Arial"/>
          <w:color w:val="000000" w:themeColor="text1"/>
          <w:sz w:val="20"/>
          <w:szCs w:val="20"/>
        </w:rPr>
      </w:pPr>
    </w:p>
    <w:p w14:paraId="19BB2993" w14:textId="3C36B7B5" w:rsidR="00234F39" w:rsidRDefault="00234F39">
      <w:pPr>
        <w:rPr>
          <w:rFonts w:ascii="Arial" w:hAnsi="Arial" w:cs="Arial"/>
          <w:color w:val="000000" w:themeColor="text1"/>
          <w:sz w:val="20"/>
          <w:szCs w:val="20"/>
        </w:rPr>
      </w:pPr>
    </w:p>
    <w:p w14:paraId="385CF616" w14:textId="61597C56" w:rsidR="00234F39" w:rsidRDefault="00234F39">
      <w:pPr>
        <w:rPr>
          <w:rFonts w:ascii="Arial" w:hAnsi="Arial" w:cs="Arial"/>
          <w:color w:val="000000" w:themeColor="text1"/>
          <w:sz w:val="20"/>
          <w:szCs w:val="20"/>
        </w:rPr>
      </w:pPr>
    </w:p>
    <w:p w14:paraId="4103E0FC" w14:textId="4CDAF30C" w:rsidR="00234F39" w:rsidRDefault="00234F39">
      <w:pPr>
        <w:rPr>
          <w:rFonts w:ascii="Arial" w:hAnsi="Arial" w:cs="Arial"/>
          <w:color w:val="000000" w:themeColor="text1"/>
          <w:sz w:val="20"/>
          <w:szCs w:val="20"/>
        </w:rPr>
      </w:pPr>
    </w:p>
    <w:p w14:paraId="2B572C92" w14:textId="4A55A199" w:rsidR="00234F39" w:rsidRDefault="00234F39">
      <w:pPr>
        <w:rPr>
          <w:rFonts w:ascii="Arial" w:hAnsi="Arial" w:cs="Arial"/>
          <w:color w:val="000000" w:themeColor="text1"/>
          <w:sz w:val="20"/>
          <w:szCs w:val="20"/>
        </w:rPr>
      </w:pPr>
    </w:p>
    <w:p w14:paraId="5F839C68" w14:textId="57143698" w:rsidR="00234F39" w:rsidRDefault="00234F39">
      <w:pPr>
        <w:rPr>
          <w:rFonts w:ascii="Arial" w:hAnsi="Arial" w:cs="Arial"/>
          <w:color w:val="000000" w:themeColor="text1"/>
          <w:sz w:val="20"/>
          <w:szCs w:val="20"/>
        </w:rPr>
      </w:pPr>
    </w:p>
    <w:p w14:paraId="3D7F45E0" w14:textId="77777777" w:rsidR="00234F39" w:rsidRPr="008C2E32" w:rsidRDefault="00234F39">
      <w:pPr>
        <w:rPr>
          <w:rFonts w:ascii="Arial" w:hAnsi="Arial" w:cs="Arial"/>
          <w:color w:val="000000" w:themeColor="text1"/>
          <w:sz w:val="20"/>
          <w:szCs w:val="20"/>
        </w:rPr>
      </w:pPr>
    </w:p>
    <w:p w14:paraId="12F763E8" w14:textId="3A040161" w:rsidR="008C2E32" w:rsidRPr="008C2E32" w:rsidRDefault="000E7EFD" w:rsidP="008C2E32">
      <w:pPr>
        <w:pStyle w:val="ListParagraph"/>
        <w:numPr>
          <w:ilvl w:val="0"/>
          <w:numId w:val="12"/>
        </w:numPr>
        <w:rPr>
          <w:rFonts w:ascii="Arial" w:hAnsi="Arial" w:cs="Arial"/>
          <w:color w:val="000000" w:themeColor="text1"/>
          <w:sz w:val="20"/>
          <w:szCs w:val="20"/>
        </w:rPr>
      </w:pPr>
      <w:r w:rsidRPr="00234F39">
        <w:rPr>
          <w:color w:val="000000" w:themeColor="text1"/>
        </w:rPr>
        <w:t>https://www.childrenscommissioner.gov.uk/report/mental-health-services-2020-21</w:t>
      </w:r>
    </w:p>
    <w:p w14:paraId="72EA5FEA" w14:textId="36C74262" w:rsidR="008C2E32" w:rsidRPr="00234F39" w:rsidRDefault="000E7EFD" w:rsidP="008C2E32">
      <w:pPr>
        <w:pStyle w:val="ListParagraph"/>
        <w:numPr>
          <w:ilvl w:val="0"/>
          <w:numId w:val="12"/>
        </w:numPr>
        <w:rPr>
          <w:rFonts w:ascii="Arial" w:hAnsi="Arial" w:cs="Arial"/>
          <w:color w:val="000000" w:themeColor="text1"/>
          <w:sz w:val="20"/>
          <w:szCs w:val="20"/>
        </w:rPr>
      </w:pPr>
      <w:r w:rsidRPr="00234F39">
        <w:t>COVID-19 Impact: Survey Results 2021 – Young Person's Advisory Service (ypas.org.uk)</w:t>
      </w:r>
    </w:p>
    <w:p w14:paraId="1825B127" w14:textId="5BD4D7F7" w:rsidR="00022A4B" w:rsidRPr="003B2D5B" w:rsidRDefault="00234F39" w:rsidP="008C2E32">
      <w:pPr>
        <w:pStyle w:val="ListParagraph"/>
        <w:numPr>
          <w:ilvl w:val="0"/>
          <w:numId w:val="12"/>
        </w:numPr>
        <w:rPr>
          <w:rFonts w:ascii="Arial" w:hAnsi="Arial" w:cs="Arial"/>
          <w:color w:val="000000" w:themeColor="text1"/>
          <w:sz w:val="20"/>
          <w:szCs w:val="20"/>
        </w:rPr>
      </w:pPr>
      <w:r w:rsidRPr="00022A4B">
        <w:rPr>
          <w:color w:val="0000FF"/>
          <w:u w:val="single"/>
        </w:rPr>
        <w:t>cyp-mhewb-ltp-4-years-on-final.pdf (liverpoolccg.nhs.uk)</w:t>
      </w:r>
    </w:p>
    <w:p w14:paraId="0F6E017D" w14:textId="3559BA7F" w:rsidR="003B2D5B" w:rsidRPr="008C2E32" w:rsidRDefault="003B2D5B" w:rsidP="008C2E32">
      <w:pPr>
        <w:pStyle w:val="ListParagraph"/>
        <w:numPr>
          <w:ilvl w:val="0"/>
          <w:numId w:val="12"/>
        </w:numPr>
        <w:rPr>
          <w:rFonts w:ascii="Arial" w:hAnsi="Arial" w:cs="Arial"/>
          <w:color w:val="000000" w:themeColor="text1"/>
          <w:sz w:val="20"/>
          <w:szCs w:val="20"/>
        </w:rPr>
      </w:pPr>
      <w:r w:rsidRPr="003B2D5B">
        <w:rPr>
          <w:rFonts w:ascii="Arial" w:hAnsi="Arial" w:cs="Arial"/>
          <w:color w:val="000000" w:themeColor="text1"/>
          <w:sz w:val="20"/>
          <w:szCs w:val="20"/>
        </w:rPr>
        <w:t>https://www.wirralintelligenceservice.org/media/2762/190307-wirral-children-and-young-people-transformation-plan-2018-19-final-version.pdf</w:t>
      </w:r>
    </w:p>
    <w:sectPr w:rsidR="003B2D5B" w:rsidRPr="008C2E3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4D935" w14:textId="77777777" w:rsidR="00674B0A" w:rsidRDefault="00674B0A" w:rsidP="00CC3A9C">
      <w:pPr>
        <w:spacing w:after="0" w:line="240" w:lineRule="auto"/>
      </w:pPr>
      <w:r>
        <w:separator/>
      </w:r>
    </w:p>
  </w:endnote>
  <w:endnote w:type="continuationSeparator" w:id="0">
    <w:p w14:paraId="3403C675" w14:textId="77777777" w:rsidR="00674B0A" w:rsidRDefault="00674B0A" w:rsidP="00CC3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754957"/>
      <w:docPartObj>
        <w:docPartGallery w:val="Page Numbers (Bottom of Page)"/>
        <w:docPartUnique/>
      </w:docPartObj>
    </w:sdtPr>
    <w:sdtEndPr>
      <w:rPr>
        <w:noProof/>
      </w:rPr>
    </w:sdtEndPr>
    <w:sdtContent>
      <w:p w14:paraId="766D775F" w14:textId="116CBFB7" w:rsidR="00CC3A9C" w:rsidRDefault="00CC3A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CA2757" w14:textId="77777777" w:rsidR="00CC3A9C" w:rsidRDefault="00CC3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97EDF" w14:textId="77777777" w:rsidR="00674B0A" w:rsidRDefault="00674B0A" w:rsidP="00CC3A9C">
      <w:pPr>
        <w:spacing w:after="0" w:line="240" w:lineRule="auto"/>
      </w:pPr>
      <w:r>
        <w:separator/>
      </w:r>
    </w:p>
  </w:footnote>
  <w:footnote w:type="continuationSeparator" w:id="0">
    <w:p w14:paraId="33682D8A" w14:textId="77777777" w:rsidR="00674B0A" w:rsidRDefault="00674B0A" w:rsidP="00CC3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551"/>
    <w:multiLevelType w:val="hybridMultilevel"/>
    <w:tmpl w:val="C4B620F6"/>
    <w:lvl w:ilvl="0" w:tplc="87C6178C">
      <w:start w:val="1"/>
      <w:numFmt w:val="decimal"/>
      <w:lvlText w:val="%1"/>
      <w:lvlJc w:val="left"/>
      <w:pPr>
        <w:ind w:left="862"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C450F"/>
    <w:multiLevelType w:val="multilevel"/>
    <w:tmpl w:val="801E5C8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2CE2690"/>
    <w:multiLevelType w:val="hybridMultilevel"/>
    <w:tmpl w:val="17A8D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021C07"/>
    <w:multiLevelType w:val="hybridMultilevel"/>
    <w:tmpl w:val="CB70320E"/>
    <w:lvl w:ilvl="0" w:tplc="EBB640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5603D0"/>
    <w:multiLevelType w:val="hybridMultilevel"/>
    <w:tmpl w:val="BD9E0FC2"/>
    <w:lvl w:ilvl="0" w:tplc="78C22F5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CE2771"/>
    <w:multiLevelType w:val="hybridMultilevel"/>
    <w:tmpl w:val="C66CC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3A49B4"/>
    <w:multiLevelType w:val="hybridMultilevel"/>
    <w:tmpl w:val="6E286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45E63BF9"/>
    <w:multiLevelType w:val="hybridMultilevel"/>
    <w:tmpl w:val="15AE2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A6622F"/>
    <w:multiLevelType w:val="hybridMultilevel"/>
    <w:tmpl w:val="91B8A9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A84E57"/>
    <w:multiLevelType w:val="hybridMultilevel"/>
    <w:tmpl w:val="4C1C5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C3240E"/>
    <w:multiLevelType w:val="hybridMultilevel"/>
    <w:tmpl w:val="BC5A4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B715C6"/>
    <w:multiLevelType w:val="hybridMultilevel"/>
    <w:tmpl w:val="7C148366"/>
    <w:lvl w:ilvl="0" w:tplc="A8E28E38">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613D72"/>
    <w:multiLevelType w:val="hybridMultilevel"/>
    <w:tmpl w:val="D9649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9"/>
  </w:num>
  <w:num w:numId="4">
    <w:abstractNumId w:val="1"/>
  </w:num>
  <w:num w:numId="5">
    <w:abstractNumId w:val="11"/>
  </w:num>
  <w:num w:numId="6">
    <w:abstractNumId w:val="0"/>
  </w:num>
  <w:num w:numId="7">
    <w:abstractNumId w:val="5"/>
  </w:num>
  <w:num w:numId="8">
    <w:abstractNumId w:val="10"/>
  </w:num>
  <w:num w:numId="9">
    <w:abstractNumId w:val="12"/>
  </w:num>
  <w:num w:numId="10">
    <w:abstractNumId w:val="7"/>
  </w:num>
  <w:num w:numId="11">
    <w:abstractNumId w:val="4"/>
  </w:num>
  <w:num w:numId="12">
    <w:abstractNumId w:val="3"/>
  </w:num>
  <w:num w:numId="13">
    <w:abstractNumId w:val="2"/>
  </w:num>
  <w:num w:numId="14">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a Piroddi">
    <w15:presenceInfo w15:providerId="None" w15:userId="Roberta Pirod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BC9"/>
    <w:rsid w:val="000163B4"/>
    <w:rsid w:val="00022A4B"/>
    <w:rsid w:val="000450B6"/>
    <w:rsid w:val="00094178"/>
    <w:rsid w:val="000E7EFD"/>
    <w:rsid w:val="00101C56"/>
    <w:rsid w:val="001023E7"/>
    <w:rsid w:val="00125E8F"/>
    <w:rsid w:val="001546CA"/>
    <w:rsid w:val="001B3751"/>
    <w:rsid w:val="00234F39"/>
    <w:rsid w:val="002736F2"/>
    <w:rsid w:val="002A5E12"/>
    <w:rsid w:val="002B6CB5"/>
    <w:rsid w:val="002E6292"/>
    <w:rsid w:val="003B2D5B"/>
    <w:rsid w:val="003D1A58"/>
    <w:rsid w:val="003D4C02"/>
    <w:rsid w:val="003D7988"/>
    <w:rsid w:val="003F7330"/>
    <w:rsid w:val="00412895"/>
    <w:rsid w:val="00466353"/>
    <w:rsid w:val="00492D13"/>
    <w:rsid w:val="0055376D"/>
    <w:rsid w:val="00562098"/>
    <w:rsid w:val="005F2576"/>
    <w:rsid w:val="006238EF"/>
    <w:rsid w:val="00674B0A"/>
    <w:rsid w:val="006D3845"/>
    <w:rsid w:val="00717BC9"/>
    <w:rsid w:val="00765519"/>
    <w:rsid w:val="007B35E5"/>
    <w:rsid w:val="0084059C"/>
    <w:rsid w:val="00847CF7"/>
    <w:rsid w:val="008900D6"/>
    <w:rsid w:val="008C2E32"/>
    <w:rsid w:val="009031FE"/>
    <w:rsid w:val="0090721D"/>
    <w:rsid w:val="00933224"/>
    <w:rsid w:val="009438EE"/>
    <w:rsid w:val="00957875"/>
    <w:rsid w:val="009D1F6E"/>
    <w:rsid w:val="009E2E16"/>
    <w:rsid w:val="00A07464"/>
    <w:rsid w:val="00A13C8B"/>
    <w:rsid w:val="00A564DB"/>
    <w:rsid w:val="00AE57D0"/>
    <w:rsid w:val="00B12410"/>
    <w:rsid w:val="00B51B90"/>
    <w:rsid w:val="00B64F5A"/>
    <w:rsid w:val="00B75CD2"/>
    <w:rsid w:val="00B817B7"/>
    <w:rsid w:val="00B953A3"/>
    <w:rsid w:val="00BA7FE2"/>
    <w:rsid w:val="00C34923"/>
    <w:rsid w:val="00CB2098"/>
    <w:rsid w:val="00CC3A9C"/>
    <w:rsid w:val="00D36F83"/>
    <w:rsid w:val="00D54D1A"/>
    <w:rsid w:val="00D6000D"/>
    <w:rsid w:val="00D72C0A"/>
    <w:rsid w:val="00D81CD8"/>
    <w:rsid w:val="00DB26FE"/>
    <w:rsid w:val="00DC3BD3"/>
    <w:rsid w:val="00E05163"/>
    <w:rsid w:val="00E368EB"/>
    <w:rsid w:val="00E37274"/>
    <w:rsid w:val="00EA6905"/>
    <w:rsid w:val="00ED3412"/>
    <w:rsid w:val="00EF6820"/>
    <w:rsid w:val="00F00097"/>
    <w:rsid w:val="00F02A16"/>
    <w:rsid w:val="00F67798"/>
    <w:rsid w:val="00F708DD"/>
    <w:rsid w:val="00FA3493"/>
    <w:rsid w:val="00FD4E9D"/>
    <w:rsid w:val="00FE50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F6A7"/>
  <w15:chartTrackingRefBased/>
  <w15:docId w15:val="{68166DA5-89EC-43EC-8BCB-949D40D4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BC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BC9"/>
    <w:pPr>
      <w:ind w:left="720"/>
      <w:contextualSpacing/>
    </w:pPr>
  </w:style>
  <w:style w:type="character" w:styleId="Hyperlink">
    <w:name w:val="Hyperlink"/>
    <w:basedOn w:val="DefaultParagraphFont"/>
    <w:uiPriority w:val="99"/>
    <w:unhideWhenUsed/>
    <w:rsid w:val="00717BC9"/>
    <w:rPr>
      <w:color w:val="0563C1" w:themeColor="hyperlink"/>
      <w:u w:val="single"/>
    </w:rPr>
  </w:style>
  <w:style w:type="paragraph" w:styleId="Header">
    <w:name w:val="header"/>
    <w:basedOn w:val="Normal"/>
    <w:link w:val="HeaderChar"/>
    <w:uiPriority w:val="99"/>
    <w:unhideWhenUsed/>
    <w:rsid w:val="00CC3A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3A9C"/>
  </w:style>
  <w:style w:type="paragraph" w:styleId="Footer">
    <w:name w:val="footer"/>
    <w:basedOn w:val="Normal"/>
    <w:link w:val="FooterChar"/>
    <w:uiPriority w:val="99"/>
    <w:unhideWhenUsed/>
    <w:rsid w:val="00CC3A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3A9C"/>
  </w:style>
  <w:style w:type="table" w:styleId="TableGrid">
    <w:name w:val="Table Grid"/>
    <w:basedOn w:val="TableNormal"/>
    <w:uiPriority w:val="39"/>
    <w:rsid w:val="0056209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163B4"/>
    <w:rPr>
      <w:sz w:val="16"/>
      <w:szCs w:val="16"/>
    </w:rPr>
  </w:style>
  <w:style w:type="paragraph" w:styleId="CommentText">
    <w:name w:val="annotation text"/>
    <w:basedOn w:val="Normal"/>
    <w:link w:val="CommentTextChar"/>
    <w:uiPriority w:val="99"/>
    <w:semiHidden/>
    <w:unhideWhenUsed/>
    <w:rsid w:val="000163B4"/>
    <w:pPr>
      <w:spacing w:line="240" w:lineRule="auto"/>
    </w:pPr>
    <w:rPr>
      <w:sz w:val="20"/>
      <w:szCs w:val="20"/>
    </w:rPr>
  </w:style>
  <w:style w:type="character" w:customStyle="1" w:styleId="CommentTextChar">
    <w:name w:val="Comment Text Char"/>
    <w:basedOn w:val="DefaultParagraphFont"/>
    <w:link w:val="CommentText"/>
    <w:uiPriority w:val="99"/>
    <w:semiHidden/>
    <w:rsid w:val="000163B4"/>
    <w:rPr>
      <w:sz w:val="20"/>
      <w:szCs w:val="20"/>
    </w:rPr>
  </w:style>
  <w:style w:type="paragraph" w:styleId="CommentSubject">
    <w:name w:val="annotation subject"/>
    <w:basedOn w:val="CommentText"/>
    <w:next w:val="CommentText"/>
    <w:link w:val="CommentSubjectChar"/>
    <w:uiPriority w:val="99"/>
    <w:semiHidden/>
    <w:unhideWhenUsed/>
    <w:rsid w:val="000163B4"/>
    <w:rPr>
      <w:b/>
      <w:bCs/>
    </w:rPr>
  </w:style>
  <w:style w:type="character" w:customStyle="1" w:styleId="CommentSubjectChar">
    <w:name w:val="Comment Subject Char"/>
    <w:basedOn w:val="CommentTextChar"/>
    <w:link w:val="CommentSubject"/>
    <w:uiPriority w:val="99"/>
    <w:semiHidden/>
    <w:rsid w:val="000163B4"/>
    <w:rPr>
      <w:b/>
      <w:bCs/>
      <w:sz w:val="20"/>
      <w:szCs w:val="20"/>
    </w:rPr>
  </w:style>
  <w:style w:type="paragraph" w:styleId="PlainText">
    <w:name w:val="Plain Text"/>
    <w:basedOn w:val="Normal"/>
    <w:link w:val="PlainTextChar"/>
    <w:uiPriority w:val="99"/>
    <w:semiHidden/>
    <w:unhideWhenUsed/>
    <w:rsid w:val="00DB26FE"/>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DB26FE"/>
    <w:rPr>
      <w:rFonts w:ascii="Calibri" w:hAnsi="Calibri"/>
      <w:szCs w:val="21"/>
    </w:rPr>
  </w:style>
  <w:style w:type="paragraph" w:styleId="BalloonText">
    <w:name w:val="Balloon Text"/>
    <w:basedOn w:val="Normal"/>
    <w:link w:val="BalloonTextChar"/>
    <w:uiPriority w:val="99"/>
    <w:semiHidden/>
    <w:unhideWhenUsed/>
    <w:rsid w:val="007B35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5E5"/>
    <w:rPr>
      <w:rFonts w:ascii="Segoe UI" w:hAnsi="Segoe UI" w:cs="Segoe UI"/>
      <w:sz w:val="18"/>
      <w:szCs w:val="18"/>
    </w:rPr>
  </w:style>
  <w:style w:type="character" w:styleId="UnresolvedMention">
    <w:name w:val="Unresolved Mention"/>
    <w:basedOn w:val="DefaultParagraphFont"/>
    <w:uiPriority w:val="99"/>
    <w:semiHidden/>
    <w:unhideWhenUsed/>
    <w:rsid w:val="008C2E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86758">
      <w:bodyDiv w:val="1"/>
      <w:marLeft w:val="0"/>
      <w:marRight w:val="0"/>
      <w:marTop w:val="0"/>
      <w:marBottom w:val="0"/>
      <w:divBdr>
        <w:top w:val="none" w:sz="0" w:space="0" w:color="auto"/>
        <w:left w:val="none" w:sz="0" w:space="0" w:color="auto"/>
        <w:bottom w:val="none" w:sz="0" w:space="0" w:color="auto"/>
        <w:right w:val="none" w:sz="0" w:space="0" w:color="auto"/>
      </w:divBdr>
    </w:div>
    <w:div w:id="493180914">
      <w:bodyDiv w:val="1"/>
      <w:marLeft w:val="0"/>
      <w:marRight w:val="0"/>
      <w:marTop w:val="0"/>
      <w:marBottom w:val="0"/>
      <w:divBdr>
        <w:top w:val="none" w:sz="0" w:space="0" w:color="auto"/>
        <w:left w:val="none" w:sz="0" w:space="0" w:color="auto"/>
        <w:bottom w:val="none" w:sz="0" w:space="0" w:color="auto"/>
        <w:right w:val="none" w:sz="0" w:space="0" w:color="auto"/>
      </w:divBdr>
    </w:div>
    <w:div w:id="1153835753">
      <w:bodyDiv w:val="1"/>
      <w:marLeft w:val="0"/>
      <w:marRight w:val="0"/>
      <w:marTop w:val="0"/>
      <w:marBottom w:val="0"/>
      <w:divBdr>
        <w:top w:val="none" w:sz="0" w:space="0" w:color="auto"/>
        <w:left w:val="none" w:sz="0" w:space="0" w:color="auto"/>
        <w:bottom w:val="none" w:sz="0" w:space="0" w:color="auto"/>
        <w:right w:val="none" w:sz="0" w:space="0" w:color="auto"/>
      </w:divBdr>
    </w:div>
    <w:div w:id="1280064523">
      <w:bodyDiv w:val="1"/>
      <w:marLeft w:val="0"/>
      <w:marRight w:val="0"/>
      <w:marTop w:val="0"/>
      <w:marBottom w:val="0"/>
      <w:divBdr>
        <w:top w:val="none" w:sz="0" w:space="0" w:color="auto"/>
        <w:left w:val="none" w:sz="0" w:space="0" w:color="auto"/>
        <w:bottom w:val="none" w:sz="0" w:space="0" w:color="auto"/>
        <w:right w:val="none" w:sz="0" w:space="0" w:color="auto"/>
      </w:divBdr>
    </w:div>
    <w:div w:id="1345791834">
      <w:bodyDiv w:val="1"/>
      <w:marLeft w:val="0"/>
      <w:marRight w:val="0"/>
      <w:marTop w:val="0"/>
      <w:marBottom w:val="0"/>
      <w:divBdr>
        <w:top w:val="none" w:sz="0" w:space="0" w:color="auto"/>
        <w:left w:val="none" w:sz="0" w:space="0" w:color="auto"/>
        <w:bottom w:val="none" w:sz="0" w:space="0" w:color="auto"/>
        <w:right w:val="none" w:sz="0" w:space="0" w:color="auto"/>
      </w:divBdr>
    </w:div>
    <w:div w:id="1358233602">
      <w:bodyDiv w:val="1"/>
      <w:marLeft w:val="0"/>
      <w:marRight w:val="0"/>
      <w:marTop w:val="0"/>
      <w:marBottom w:val="0"/>
      <w:divBdr>
        <w:top w:val="none" w:sz="0" w:space="0" w:color="auto"/>
        <w:left w:val="none" w:sz="0" w:space="0" w:color="auto"/>
        <w:bottom w:val="none" w:sz="0" w:space="0" w:color="auto"/>
        <w:right w:val="none" w:sz="0" w:space="0" w:color="auto"/>
      </w:divBdr>
    </w:div>
    <w:div w:id="1584484921">
      <w:bodyDiv w:val="1"/>
      <w:marLeft w:val="0"/>
      <w:marRight w:val="0"/>
      <w:marTop w:val="0"/>
      <w:marBottom w:val="0"/>
      <w:divBdr>
        <w:top w:val="none" w:sz="0" w:space="0" w:color="auto"/>
        <w:left w:val="none" w:sz="0" w:space="0" w:color="auto"/>
        <w:bottom w:val="none" w:sz="0" w:space="0" w:color="auto"/>
        <w:right w:val="none" w:sz="0" w:space="0" w:color="auto"/>
      </w:divBdr>
    </w:div>
    <w:div w:id="182334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nhs.uk/data-and-information/publications/statistical/mental-health-of-children-and-young-people-in-england/2020-wave-1-follow-up"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EBE32A1A8E47E499BCA5F03B71B1934" ma:contentTypeVersion="13" ma:contentTypeDescription="Create a new document." ma:contentTypeScope="" ma:versionID="4743784ce3c6856ef155c4ec051e5323">
  <xsd:schema xmlns:xsd="http://www.w3.org/2001/XMLSchema" xmlns:xs="http://www.w3.org/2001/XMLSchema" xmlns:p="http://schemas.microsoft.com/office/2006/metadata/properties" xmlns:ns2="135e7da5-2dd5-4114-9779-6aa2adbbebf7" xmlns:ns3="ca582538-0917-4e6c-bfa3-1e1aa226138f" targetNamespace="http://schemas.microsoft.com/office/2006/metadata/properties" ma:root="true" ma:fieldsID="42197101e89e0b07e47794b02de4f520" ns2:_="" ns3:_="">
    <xsd:import namespace="135e7da5-2dd5-4114-9779-6aa2adbbebf7"/>
    <xsd:import namespace="ca582538-0917-4e6c-bfa3-1e1aa226138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Active_x002f_inactiv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e7da5-2dd5-4114-9779-6aa2adbbeb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Active_x002f_inactive" ma:index="19" nillable="true" ma:displayName="Active/inactive" ma:format="Dropdown" ma:internalName="Active_x002f_inactive">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a582538-0917-4e6c-bfa3-1e1aa226138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ctive_x002f_inactive xmlns="135e7da5-2dd5-4114-9779-6aa2adbbebf7" xsi:nil="true"/>
  </documentManagement>
</p:properties>
</file>

<file path=customXml/itemProps1.xml><?xml version="1.0" encoding="utf-8"?>
<ds:datastoreItem xmlns:ds="http://schemas.openxmlformats.org/officeDocument/2006/customXml" ds:itemID="{0A813CBD-BF98-4586-89A9-D055FC508867}">
  <ds:schemaRefs>
    <ds:schemaRef ds:uri="http://schemas.openxmlformats.org/officeDocument/2006/bibliography"/>
  </ds:schemaRefs>
</ds:datastoreItem>
</file>

<file path=customXml/itemProps2.xml><?xml version="1.0" encoding="utf-8"?>
<ds:datastoreItem xmlns:ds="http://schemas.openxmlformats.org/officeDocument/2006/customXml" ds:itemID="{E7F505DE-9922-4960-B795-12A2D518019A}"/>
</file>

<file path=customXml/itemProps3.xml><?xml version="1.0" encoding="utf-8"?>
<ds:datastoreItem xmlns:ds="http://schemas.openxmlformats.org/officeDocument/2006/customXml" ds:itemID="{C01B88B7-84A0-499F-B644-523807C21567}"/>
</file>

<file path=customXml/itemProps4.xml><?xml version="1.0" encoding="utf-8"?>
<ds:datastoreItem xmlns:ds="http://schemas.openxmlformats.org/officeDocument/2006/customXml" ds:itemID="{86E3C80F-3F52-4C2D-AA41-729284BBBDEA}"/>
</file>

<file path=docProps/app.xml><?xml version="1.0" encoding="utf-8"?>
<Properties xmlns="http://schemas.openxmlformats.org/officeDocument/2006/extended-properties" xmlns:vt="http://schemas.openxmlformats.org/officeDocument/2006/docPropsVTypes">
  <Template>Normal</Template>
  <TotalTime>11</TotalTime>
  <Pages>1</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AnnMarie Daley</dc:creator>
  <cp:keywords/>
  <dc:description/>
  <cp:lastModifiedBy>Roberta Piroddi</cp:lastModifiedBy>
  <cp:revision>5</cp:revision>
  <dcterms:created xsi:type="dcterms:W3CDTF">2021-06-23T13:40:00Z</dcterms:created>
  <dcterms:modified xsi:type="dcterms:W3CDTF">2021-09-02T11:13:00Z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0x0101003EBE32A1A8E47E499BCA5F03B71B1934</vt:lpwstr>
  </property>
</Properties>
</file>